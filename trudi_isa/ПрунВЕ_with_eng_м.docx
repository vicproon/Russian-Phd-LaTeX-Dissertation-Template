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31" w:rsidRPr="00B47E40" w:rsidRDefault="00FD02D9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B47E40">
        <w:rPr>
          <w:rFonts w:ascii="Times New Roman" w:hAnsi="Times New Roman" w:cs="Times New Roman"/>
          <w:b/>
        </w:rPr>
        <w:t xml:space="preserve">Уменьшение влияния </w:t>
      </w:r>
      <w:proofErr w:type="spellStart"/>
      <w:r w:rsidRPr="00B47E40">
        <w:rPr>
          <w:rFonts w:ascii="Times New Roman" w:hAnsi="Times New Roman" w:cs="Times New Roman"/>
          <w:b/>
        </w:rPr>
        <w:t>сильнопоглощающих</w:t>
      </w:r>
      <w:proofErr w:type="spellEnd"/>
      <w:r w:rsidRPr="00B47E40">
        <w:rPr>
          <w:rFonts w:ascii="Times New Roman" w:hAnsi="Times New Roman" w:cs="Times New Roman"/>
          <w:b/>
        </w:rPr>
        <w:t xml:space="preserve"> включений на восстановление алгебраическим методом в задаче компьютерной томографии</w:t>
      </w:r>
      <w:r w:rsidR="000942FE">
        <w:rPr>
          <w:rStyle w:val="aa"/>
          <w:rFonts w:ascii="Times New Roman" w:hAnsi="Times New Roman" w:cs="Times New Roman"/>
          <w:b/>
        </w:rPr>
        <w:footnoteReference w:id="1"/>
      </w:r>
    </w:p>
    <w:p w:rsidR="00FD02D9" w:rsidRPr="00FD02D9" w:rsidRDefault="00FD02D9" w:rsidP="0014561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D02D9">
        <w:rPr>
          <w:rFonts w:ascii="Times New Roman" w:hAnsi="Times New Roman" w:cs="Times New Roman"/>
        </w:rPr>
        <w:t xml:space="preserve">В. Е. </w:t>
      </w:r>
      <w:proofErr w:type="spellStart"/>
      <w:r w:rsidRPr="00FD02D9">
        <w:rPr>
          <w:rFonts w:ascii="Times New Roman" w:hAnsi="Times New Roman" w:cs="Times New Roman"/>
        </w:rPr>
        <w:t>Прун</w:t>
      </w:r>
      <w:proofErr w:type="gramStart"/>
      <w:r w:rsidRPr="00FD02D9">
        <w:rPr>
          <w:rFonts w:ascii="Times New Roman" w:hAnsi="Times New Roman" w:cs="Times New Roman"/>
          <w:vertAlign w:val="superscript"/>
        </w:rPr>
        <w:t>I</w:t>
      </w:r>
      <w:proofErr w:type="spellEnd"/>
      <w:proofErr w:type="gramEnd"/>
    </w:p>
    <w:p w:rsidR="00FD02D9" w:rsidRDefault="00FD02D9" w:rsidP="0014561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D02D9">
        <w:rPr>
          <w:rFonts w:ascii="Times New Roman" w:hAnsi="Times New Roman" w:cs="Times New Roman"/>
          <w:vertAlign w:val="superscript"/>
          <w:lang w:val="en-US"/>
        </w:rPr>
        <w:t>I</w:t>
      </w:r>
      <w:r w:rsidRPr="00FD02D9">
        <w:rPr>
          <w:rFonts w:ascii="Times New Roman" w:hAnsi="Times New Roman" w:cs="Times New Roman"/>
          <w:vertAlign w:val="superscript"/>
        </w:rPr>
        <w:t xml:space="preserve"> </w:t>
      </w:r>
      <w:r w:rsidRPr="00FD02D9">
        <w:rPr>
          <w:rFonts w:ascii="Times New Roman" w:hAnsi="Times New Roman" w:cs="Times New Roman"/>
        </w:rPr>
        <w:t>Московский Физико-Технический Институт, г. Долгопрудный, Россия</w:t>
      </w:r>
    </w:p>
    <w:p w:rsidR="008057B1" w:rsidRPr="008057B1" w:rsidRDefault="008057B1" w:rsidP="0014561C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8057B1">
        <w:rPr>
          <w:rFonts w:ascii="Times New Roman" w:hAnsi="Times New Roman" w:cs="Times New Roman"/>
          <w:b/>
        </w:rPr>
        <w:t>Ответственный</w:t>
      </w:r>
      <w:proofErr w:type="gramEnd"/>
      <w:r w:rsidRPr="008057B1">
        <w:rPr>
          <w:rFonts w:ascii="Times New Roman" w:hAnsi="Times New Roman" w:cs="Times New Roman"/>
          <w:b/>
        </w:rPr>
        <w:t xml:space="preserve"> за переписку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Прун</w:t>
      </w:r>
      <w:proofErr w:type="spellEnd"/>
      <w:r w:rsidRPr="00805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Виктор Евгеньевич, </w:t>
      </w:r>
      <w:proofErr w:type="spellStart"/>
      <w:r>
        <w:rPr>
          <w:rFonts w:ascii="Times New Roman" w:hAnsi="Times New Roman" w:cs="Times New Roman"/>
          <w:lang w:val="en-US"/>
        </w:rPr>
        <w:t>vicproon</w:t>
      </w:r>
      <w:proofErr w:type="spellEnd"/>
      <w:r w:rsidRPr="008057B1"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 w:rsidRPr="008057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</w:p>
    <w:p w:rsidR="00FD02D9" w:rsidRPr="00FD02D9" w:rsidRDefault="00FD02D9" w:rsidP="0014561C">
      <w:pPr>
        <w:spacing w:after="0" w:line="360" w:lineRule="auto"/>
        <w:rPr>
          <w:rFonts w:ascii="Times New Roman" w:hAnsi="Times New Roman" w:cs="Times New Roman"/>
        </w:rPr>
      </w:pPr>
    </w:p>
    <w:p w:rsidR="00FD02D9" w:rsidRPr="00656B15" w:rsidRDefault="00FD02D9" w:rsidP="0014561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02D9">
        <w:rPr>
          <w:rFonts w:ascii="Times New Roman" w:hAnsi="Times New Roman" w:cs="Times New Roman"/>
          <w:b/>
        </w:rPr>
        <w:t>Аннотация:</w:t>
      </w:r>
      <w:r w:rsidR="00950FF9" w:rsidRPr="00950FF9">
        <w:rPr>
          <w:rFonts w:ascii="Times New Roman" w:hAnsi="Times New Roman" w:cs="Times New Roman"/>
        </w:rPr>
        <w:t xml:space="preserve"> </w:t>
      </w:r>
      <w:r w:rsidR="00656B15">
        <w:rPr>
          <w:rFonts w:ascii="Times New Roman" w:hAnsi="Times New Roman" w:cs="Times New Roman"/>
        </w:rPr>
        <w:t>Наличие в объекте включений из сильно поглощающего материала, например</w:t>
      </w:r>
      <w:proofErr w:type="gramStart"/>
      <w:r w:rsidR="00656B15">
        <w:rPr>
          <w:rFonts w:ascii="Times New Roman" w:hAnsi="Times New Roman" w:cs="Times New Roman"/>
        </w:rPr>
        <w:t>,</w:t>
      </w:r>
      <w:proofErr w:type="gramEnd"/>
      <w:r w:rsidR="00656B15">
        <w:rPr>
          <w:rFonts w:ascii="Times New Roman" w:hAnsi="Times New Roman" w:cs="Times New Roman"/>
        </w:rPr>
        <w:t xml:space="preserve"> металла, вызывает появление артефактов на восстановленных методами компьютерной томографии изображениях. </w:t>
      </w:r>
      <w:r w:rsidR="00950FF9">
        <w:rPr>
          <w:rFonts w:ascii="Times New Roman" w:hAnsi="Times New Roman" w:cs="Times New Roman"/>
        </w:rPr>
        <w:t xml:space="preserve">В статье рассматривается задача подавления </w:t>
      </w:r>
      <w:r w:rsidR="00656B15" w:rsidRPr="00656B15">
        <w:rPr>
          <w:rFonts w:ascii="Times New Roman" w:hAnsi="Times New Roman" w:cs="Times New Roman"/>
        </w:rPr>
        <w:t xml:space="preserve">таких </w:t>
      </w:r>
      <w:r w:rsidR="00950FF9">
        <w:rPr>
          <w:rFonts w:ascii="Times New Roman" w:hAnsi="Times New Roman" w:cs="Times New Roman"/>
        </w:rPr>
        <w:t>артефактов</w:t>
      </w:r>
      <w:r w:rsidR="00656B15">
        <w:rPr>
          <w:rFonts w:ascii="Times New Roman" w:hAnsi="Times New Roman" w:cs="Times New Roman"/>
        </w:rPr>
        <w:t xml:space="preserve">. В рамках предложенной модели формулируется задача условной оптимизации с ограничениями-неравенствами. Для ее решения на изображениях размера </w:t>
      </w:r>
      <w:r w:rsidR="00656B15" w:rsidRPr="00B16543">
        <w:rPr>
          <w:rFonts w:ascii="Times New Roman" w:hAnsi="Times New Roman" w:cs="Times New Roman"/>
          <w:highlight w:val="yellow"/>
          <w:rPrChange w:id="9" w:author="Marina" w:date="2018-07-13T17:17:00Z">
            <w:rPr>
              <w:rFonts w:ascii="Times New Roman" w:hAnsi="Times New Roman" w:cs="Times New Roman"/>
            </w:rPr>
          </w:rPrChange>
        </w:rPr>
        <w:t>64х64 пикселя</w:t>
      </w:r>
      <w:r w:rsidR="00656B15">
        <w:rPr>
          <w:rFonts w:ascii="Times New Roman" w:hAnsi="Times New Roman" w:cs="Times New Roman"/>
        </w:rPr>
        <w:t xml:space="preserve"> </w:t>
      </w:r>
      <w:ins w:id="10" w:author="Marina" w:date="2018-07-13T17:17:00Z">
        <w:r w:rsidR="00B16543">
          <w:rPr>
            <w:rFonts w:ascii="Times New Roman" w:hAnsi="Times New Roman" w:cs="Times New Roman"/>
          </w:rPr>
          <w:t>(</w:t>
        </w:r>
        <w:r w:rsidR="00B16543" w:rsidRPr="00B16543">
          <w:rPr>
            <w:rFonts w:ascii="Times New Roman" w:hAnsi="Times New Roman" w:cs="Times New Roman"/>
            <w:rPrChange w:id="11" w:author="Marina" w:date="2018-07-13T17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?? </w:t>
        </w:r>
        <w:r w:rsidR="00B16543">
          <w:rPr>
            <w:rFonts w:ascii="Times New Roman" w:hAnsi="Times New Roman" w:cs="Times New Roman"/>
          </w:rPr>
          <w:t xml:space="preserve">Ты пишешь в конце </w:t>
        </w:r>
      </w:ins>
      <w:ins w:id="12" w:author="Marina" w:date="2018-07-13T17:18:00Z">
        <w:r w:rsidR="00B16543">
          <w:rPr>
            <w:rFonts w:ascii="Times New Roman" w:hAnsi="Times New Roman" w:cs="Times New Roman"/>
          </w:rPr>
          <w:t xml:space="preserve">1 раздела </w:t>
        </w:r>
        <w:r w:rsidR="00B16543" w:rsidRPr="00B16543">
          <w:rPr>
            <w:rFonts w:ascii="Times New Roman" w:hAnsi="Times New Roman" w:cs="Times New Roman"/>
            <w:rPrChange w:id="13" w:author="Marina" w:date="2018-07-13T17:18:00Z">
              <w:rPr>
                <w:rFonts w:ascii="Times New Roman" w:hAnsi="Times New Roman" w:cs="Times New Roman"/>
                <w:lang w:val="en-US"/>
              </w:rPr>
            </w:rPrChange>
          </w:rPr>
          <w:t>“</w:t>
        </w:r>
        <w:r w:rsidR="00B16543" w:rsidRPr="00B16543">
          <w:rPr>
            <w:rFonts w:ascii="Times New Roman" w:hAnsi="Times New Roman" w:cs="Times New Roman"/>
          </w:rPr>
          <w:t xml:space="preserve"> </w:t>
        </w:r>
        <w:r w:rsidR="00B16543">
          <w:rPr>
            <w:rFonts w:ascii="Times New Roman" w:hAnsi="Times New Roman" w:cs="Times New Roman"/>
          </w:rPr>
          <w:t>предлагается способ распространить результаты [13] на задачи большего разрешения</w:t>
        </w:r>
        <w:r w:rsidR="00B16543" w:rsidRPr="00B16543">
          <w:rPr>
            <w:rFonts w:ascii="Times New Roman" w:hAnsi="Times New Roman" w:cs="Times New Roman"/>
          </w:rPr>
          <w:t xml:space="preserve"> </w:t>
        </w:r>
        <w:r w:rsidR="00B16543" w:rsidRPr="00B16543">
          <w:rPr>
            <w:rFonts w:ascii="Times New Roman" w:hAnsi="Times New Roman" w:cs="Times New Roman"/>
            <w:rPrChange w:id="14" w:author="Marina" w:date="2018-07-13T17:18:00Z">
              <w:rPr>
                <w:rFonts w:ascii="Times New Roman" w:hAnsi="Times New Roman" w:cs="Times New Roman"/>
                <w:lang w:val="en-US"/>
              </w:rPr>
            </w:rPrChange>
          </w:rPr>
          <w:t>”</w:t>
        </w:r>
      </w:ins>
      <w:proofErr w:type="gramStart"/>
      <w:ins w:id="15" w:author="Marina" w:date="2018-07-13T17:17:00Z">
        <w:r w:rsidR="00B16543">
          <w:rPr>
            <w:rFonts w:ascii="Times New Roman" w:hAnsi="Times New Roman" w:cs="Times New Roman"/>
          </w:rPr>
          <w:t>)</w:t>
        </w:r>
      </w:ins>
      <w:r w:rsidR="00656B15">
        <w:rPr>
          <w:rFonts w:ascii="Times New Roman" w:hAnsi="Times New Roman" w:cs="Times New Roman"/>
        </w:rPr>
        <w:t>п</w:t>
      </w:r>
      <w:proofErr w:type="gramEnd"/>
      <w:r w:rsidR="00656B15">
        <w:rPr>
          <w:rFonts w:ascii="Times New Roman" w:hAnsi="Times New Roman" w:cs="Times New Roman"/>
        </w:rPr>
        <w:t xml:space="preserve">рименяются подходы, основанные на квадратичных аддитивных штрафах, а так же на основе метода барьерных функций. Восстановления производятся на модельных данных, имитирующих наличие металлического включения в зубную ткань. Приводится сравнение результатов восстановления методами свертки и обратной проекции, мягких ограничений и барьерных функций. Результаты исследования показывают, что, хотя методы </w:t>
      </w:r>
      <w:r w:rsidR="00A62A36">
        <w:rPr>
          <w:rFonts w:ascii="Times New Roman" w:hAnsi="Times New Roman" w:cs="Times New Roman"/>
        </w:rPr>
        <w:t xml:space="preserve">на основе неравенств и </w:t>
      </w:r>
      <w:r w:rsidR="00656B15">
        <w:rPr>
          <w:rFonts w:ascii="Times New Roman" w:hAnsi="Times New Roman" w:cs="Times New Roman"/>
        </w:rPr>
        <w:t xml:space="preserve">не позволяют полностью избавиться от возникающих артефактов, </w:t>
      </w:r>
      <w:r w:rsidR="00A62A36">
        <w:rPr>
          <w:rFonts w:ascii="Times New Roman" w:hAnsi="Times New Roman" w:cs="Times New Roman"/>
        </w:rPr>
        <w:t>удается получить важные свойства восстановленной картины.</w:t>
      </w:r>
    </w:p>
    <w:p w:rsidR="004061F1" w:rsidRDefault="004061F1" w:rsidP="0014561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Ключевые слова:</w:t>
      </w:r>
      <w:r w:rsidR="00656B15" w:rsidRPr="00A62A36">
        <w:rPr>
          <w:rFonts w:ascii="Times New Roman" w:hAnsi="Times New Roman" w:cs="Times New Roman"/>
        </w:rPr>
        <w:t xml:space="preserve"> </w:t>
      </w:r>
      <w:r w:rsidR="00A62A36" w:rsidRPr="00A62A36">
        <w:rPr>
          <w:rFonts w:ascii="Times New Roman" w:hAnsi="Times New Roman" w:cs="Times New Roman"/>
        </w:rPr>
        <w:t xml:space="preserve">компьютерная томография, алгебраический метод, метод барьерных функций, </w:t>
      </w:r>
      <w:proofErr w:type="spellStart"/>
      <w:r w:rsidR="00A62A36" w:rsidRPr="00A62A36">
        <w:rPr>
          <w:rFonts w:ascii="Times New Roman" w:hAnsi="Times New Roman" w:cs="Times New Roman"/>
        </w:rPr>
        <w:t>сильнопоглощающие</w:t>
      </w:r>
      <w:proofErr w:type="spellEnd"/>
      <w:r w:rsidR="00A62A36" w:rsidRPr="00A62A36">
        <w:rPr>
          <w:rFonts w:ascii="Times New Roman" w:hAnsi="Times New Roman" w:cs="Times New Roman"/>
        </w:rPr>
        <w:t xml:space="preserve"> включения, металлические артефакты</w:t>
      </w:r>
    </w:p>
    <w:bookmarkEnd w:id="0"/>
    <w:bookmarkEnd w:id="1"/>
    <w:p w:rsidR="004061F1" w:rsidRDefault="004061F1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4061F1" w:rsidRDefault="00A62A36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Компьютерная томография</w:t>
      </w:r>
      <w:r w:rsidR="003F4DF3">
        <w:rPr>
          <w:rFonts w:ascii="Times New Roman" w:hAnsi="Times New Roman" w:cs="Times New Roman"/>
        </w:rPr>
        <w:t xml:space="preserve"> (КТ)</w:t>
      </w:r>
      <w:r>
        <w:rPr>
          <w:rFonts w:ascii="Times New Roman" w:hAnsi="Times New Roman" w:cs="Times New Roman"/>
        </w:rPr>
        <w:t xml:space="preserve"> – это метод неразрушающего контроля качества. Он позволяет изучать внутреннюю структуру объектов без их физического изменения или разрушения. </w:t>
      </w:r>
      <w:r w:rsidR="0065616F">
        <w:rPr>
          <w:rFonts w:ascii="Times New Roman" w:hAnsi="Times New Roman" w:cs="Times New Roman"/>
        </w:rPr>
        <w:t>После измерения</w:t>
      </w:r>
      <w:r w:rsidR="006A164D">
        <w:rPr>
          <w:rFonts w:ascii="Times New Roman" w:hAnsi="Times New Roman" w:cs="Times New Roman"/>
        </w:rPr>
        <w:t xml:space="preserve"> интенсивности рентгеновского излучения, прошедшего через объект</w:t>
      </w:r>
      <w:del w:id="16" w:author="Marina" w:date="2018-07-13T16:43:00Z">
        <w:r w:rsidR="006A164D" w:rsidDel="00BE0CBC">
          <w:rPr>
            <w:rFonts w:ascii="Times New Roman" w:hAnsi="Times New Roman" w:cs="Times New Roman"/>
          </w:rPr>
          <w:delText>,</w:delText>
        </w:r>
      </w:del>
      <w:r w:rsidR="006A164D">
        <w:rPr>
          <w:rFonts w:ascii="Times New Roman" w:hAnsi="Times New Roman" w:cs="Times New Roman"/>
        </w:rPr>
        <w:t xml:space="preserve"> </w:t>
      </w:r>
      <w:r w:rsidR="00F452C2">
        <w:rPr>
          <w:rFonts w:ascii="Times New Roman" w:hAnsi="Times New Roman" w:cs="Times New Roman"/>
        </w:rPr>
        <w:t>под разными проекционными углами, измеренные данные подвергаются обработке алгоритмов восстановления, результатом которых является пространственное распределение линейного коэффициента поглощения в объекте. Анализ этого распределения экспертом и позволяет получать полезные выводы об объекте. Например, это может быть постанов</w:t>
      </w:r>
      <w:r w:rsidR="00803EAC">
        <w:rPr>
          <w:rFonts w:ascii="Times New Roman" w:hAnsi="Times New Roman" w:cs="Times New Roman"/>
        </w:rPr>
        <w:t>ленный диагноз</w:t>
      </w:r>
      <w:del w:id="17" w:author="Marina" w:date="2018-07-13T16:44:00Z">
        <w:r w:rsidR="00803EAC" w:rsidDel="00BE0CBC">
          <w:rPr>
            <w:rFonts w:ascii="Times New Roman" w:hAnsi="Times New Roman" w:cs="Times New Roman"/>
          </w:rPr>
          <w:delText>а</w:delText>
        </w:r>
      </w:del>
      <w:r w:rsidR="00F452C2">
        <w:rPr>
          <w:rFonts w:ascii="Times New Roman" w:hAnsi="Times New Roman" w:cs="Times New Roman"/>
        </w:rPr>
        <w:t xml:space="preserve">, </w:t>
      </w:r>
      <w:r w:rsidR="003F4DF3">
        <w:rPr>
          <w:rFonts w:ascii="Times New Roman" w:hAnsi="Times New Roman" w:cs="Times New Roman"/>
        </w:rPr>
        <w:t xml:space="preserve">решение о корректности выполненного лечения, контроль качества изготавливаемых изделий в промышленности, поиск месторождения по анализу породы в геологии. </w:t>
      </w:r>
      <w:r w:rsidR="00803EAC" w:rsidRPr="00803EAC">
        <w:rPr>
          <w:rFonts w:ascii="Times New Roman" w:hAnsi="Times New Roman" w:cs="Times New Roman"/>
        </w:rPr>
        <w:t>З</w:t>
      </w:r>
      <w:r w:rsidR="003F4DF3">
        <w:rPr>
          <w:rFonts w:ascii="Times New Roman" w:hAnsi="Times New Roman" w:cs="Times New Roman"/>
        </w:rPr>
        <w:t xml:space="preserve">ачастую </w:t>
      </w:r>
      <w:r w:rsidR="003F4DF3">
        <w:rPr>
          <w:rFonts w:ascii="Times New Roman" w:hAnsi="Times New Roman" w:cs="Times New Roman"/>
        </w:rPr>
        <w:lastRenderedPageBreak/>
        <w:t>восстановленные распределения содержат ошибки, или артефакты восстановления</w:t>
      </w:r>
      <w:r w:rsidR="00803EAC">
        <w:rPr>
          <w:rFonts w:ascii="Times New Roman" w:hAnsi="Times New Roman" w:cs="Times New Roman"/>
        </w:rPr>
        <w:t>, которые затрудняют или делают непригодными результаты КТ для анализа</w:t>
      </w:r>
      <w:r w:rsidR="00C305E4">
        <w:rPr>
          <w:rFonts w:ascii="Times New Roman" w:hAnsi="Times New Roman" w:cs="Times New Roman"/>
        </w:rPr>
        <w:t xml:space="preserve"> </w:t>
      </w:r>
      <w:r w:rsidR="00C305E4" w:rsidRPr="00C305E4">
        <w:rPr>
          <w:rFonts w:ascii="Times New Roman" w:hAnsi="Times New Roman" w:cs="Times New Roman"/>
        </w:rPr>
        <w:t>[1</w:t>
      </w:r>
      <w:r w:rsidR="00E83918" w:rsidRPr="00E83918">
        <w:rPr>
          <w:rFonts w:ascii="Times New Roman" w:hAnsi="Times New Roman" w:cs="Times New Roman"/>
        </w:rPr>
        <w:t>;2</w:t>
      </w:r>
      <w:r w:rsidR="00C305E4" w:rsidRPr="00C305E4">
        <w:rPr>
          <w:rFonts w:ascii="Times New Roman" w:hAnsi="Times New Roman" w:cs="Times New Roman"/>
        </w:rPr>
        <w:t>]</w:t>
      </w:r>
      <w:r w:rsidR="003F4DF3">
        <w:rPr>
          <w:rFonts w:ascii="Times New Roman" w:hAnsi="Times New Roman" w:cs="Times New Roman"/>
        </w:rPr>
        <w:t xml:space="preserve">. </w:t>
      </w:r>
      <w:r w:rsidR="00803EAC">
        <w:rPr>
          <w:rFonts w:ascii="Times New Roman" w:hAnsi="Times New Roman" w:cs="Times New Roman"/>
        </w:rPr>
        <w:t>Существуют разные причины возникновения артефактов: от неточностей экспериментальной схемы до некорректных алгоритмов обработки. Поэтому одна из наиболее важных областей развития алгоритмов обработки измерений в КТ – создание методов коррекции или методов, устойчивых к различным тип</w:t>
      </w:r>
      <w:r w:rsidR="001B48AB">
        <w:rPr>
          <w:rFonts w:ascii="Times New Roman" w:hAnsi="Times New Roman" w:cs="Times New Roman"/>
        </w:rPr>
        <w:t>а</w:t>
      </w:r>
      <w:r w:rsidR="00803EAC">
        <w:rPr>
          <w:rFonts w:ascii="Times New Roman" w:hAnsi="Times New Roman" w:cs="Times New Roman"/>
        </w:rPr>
        <w:t>м артефактов восстановления.</w:t>
      </w:r>
    </w:p>
    <w:p w:rsidR="0066367F" w:rsidRDefault="00170518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Проблема, которая рассматривается в рамках данной статьи – артефакты, вызванные наличием в объекте сильно поглощающих включений. Часто такие артефакты возникают при исследовании костной ткани с металлическими включениями, поэтому в зарубежной литературе можно встретить термин </w:t>
      </w:r>
      <w:r>
        <w:rPr>
          <w:rFonts w:ascii="Times New Roman" w:hAnsi="Times New Roman" w:cs="Times New Roman"/>
          <w:lang w:val="en-US"/>
        </w:rPr>
        <w:t>metal</w:t>
      </w:r>
      <w:r w:rsidRPr="001705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artifacts</w:t>
      </w:r>
      <w:r w:rsidRPr="0017051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 металлические артефакты. </w:t>
      </w:r>
      <w:r w:rsidR="00F365AF" w:rsidRPr="00F365AF">
        <w:rPr>
          <w:rFonts w:ascii="Times New Roman" w:hAnsi="Times New Roman" w:cs="Times New Roman"/>
        </w:rPr>
        <w:t>Наблюдаемые искажения выглядят как темные полосы между метал</w:t>
      </w:r>
      <w:r w:rsidR="0066367F">
        <w:rPr>
          <w:rFonts w:ascii="Times New Roman" w:hAnsi="Times New Roman" w:cs="Times New Roman"/>
        </w:rPr>
        <w:t>л</w:t>
      </w:r>
      <w:r w:rsidR="00F365AF" w:rsidRPr="00F365AF">
        <w:rPr>
          <w:rFonts w:ascii="Times New Roman" w:hAnsi="Times New Roman" w:cs="Times New Roman"/>
        </w:rPr>
        <w:t>ическими</w:t>
      </w:r>
      <w:r w:rsidR="0066367F" w:rsidRPr="0066367F">
        <w:rPr>
          <w:rFonts w:ascii="Times New Roman" w:hAnsi="Times New Roman" w:cs="Times New Roman"/>
        </w:rPr>
        <w:t xml:space="preserve"> </w:t>
      </w:r>
      <w:r w:rsidR="00F365AF" w:rsidRPr="00F365AF">
        <w:rPr>
          <w:rFonts w:ascii="Times New Roman" w:hAnsi="Times New Roman" w:cs="Times New Roman"/>
        </w:rPr>
        <w:t>включениями со светлым полосатым ореолом окружающих тканей</w:t>
      </w:r>
      <w:r w:rsidR="0066367F">
        <w:rPr>
          <w:rFonts w:ascii="Times New Roman" w:hAnsi="Times New Roman" w:cs="Times New Roman"/>
        </w:rPr>
        <w:t xml:space="preserve">. </w:t>
      </w:r>
      <w:r w:rsidR="0066367F" w:rsidRPr="0066367F">
        <w:rPr>
          <w:rFonts w:ascii="Times New Roman" w:hAnsi="Times New Roman" w:cs="Times New Roman"/>
        </w:rPr>
        <w:t>Наличие</w:t>
      </w:r>
      <w:r w:rsidR="0066367F">
        <w:rPr>
          <w:rFonts w:ascii="Times New Roman" w:hAnsi="Times New Roman" w:cs="Times New Roman"/>
        </w:rPr>
        <w:t xml:space="preserve"> </w:t>
      </w:r>
      <w:r w:rsidR="0066367F" w:rsidRPr="0066367F">
        <w:rPr>
          <w:rFonts w:ascii="Times New Roman" w:hAnsi="Times New Roman" w:cs="Times New Roman"/>
        </w:rPr>
        <w:t>таких артефактов может затруднить нахождение или создать несуществующую</w:t>
      </w:r>
      <w:r w:rsidR="0066367F">
        <w:rPr>
          <w:rFonts w:ascii="Times New Roman" w:hAnsi="Times New Roman" w:cs="Times New Roman"/>
        </w:rPr>
        <w:t xml:space="preserve"> </w:t>
      </w:r>
      <w:r w:rsidR="0066367F" w:rsidRPr="0066367F">
        <w:rPr>
          <w:rFonts w:ascii="Times New Roman" w:hAnsi="Times New Roman" w:cs="Times New Roman"/>
        </w:rPr>
        <w:t>патологию при медицинском анализе</w:t>
      </w:r>
      <w:ins w:id="18" w:author="Marina" w:date="2018-07-13T17:12:00Z">
        <w:r w:rsidR="0061615E">
          <w:rPr>
            <w:rFonts w:ascii="Times New Roman" w:hAnsi="Times New Roman" w:cs="Times New Roman"/>
          </w:rPr>
          <w:t xml:space="preserve"> восстановленных изображений</w:t>
        </w:r>
      </w:ins>
      <w:r w:rsidR="0066367F" w:rsidRPr="0066367F">
        <w:rPr>
          <w:rFonts w:ascii="Times New Roman" w:hAnsi="Times New Roman" w:cs="Times New Roman"/>
        </w:rPr>
        <w:t>, скрыть или привнести трещины и полости</w:t>
      </w:r>
      <w:r w:rsidR="0066367F">
        <w:rPr>
          <w:rFonts w:ascii="Times New Roman" w:hAnsi="Times New Roman" w:cs="Times New Roman"/>
        </w:rPr>
        <w:t xml:space="preserve"> </w:t>
      </w:r>
      <w:r w:rsidR="0066367F" w:rsidRPr="0066367F">
        <w:rPr>
          <w:rFonts w:ascii="Times New Roman" w:hAnsi="Times New Roman" w:cs="Times New Roman"/>
        </w:rPr>
        <w:t>при промышленных исследованиях</w:t>
      </w:r>
      <w:r w:rsidR="0066367F">
        <w:rPr>
          <w:rFonts w:ascii="Times New Roman" w:hAnsi="Times New Roman" w:cs="Times New Roman"/>
        </w:rPr>
        <w:t>.</w:t>
      </w:r>
    </w:p>
    <w:p w:rsidR="00170518" w:rsidRPr="00E24B3D" w:rsidRDefault="00170518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Дальнейшее изложение будет иметь следующую структуру: в разделе 1 будет приведен обзор современных подходов к </w:t>
      </w:r>
      <w:r w:rsidR="00E24B3D">
        <w:rPr>
          <w:rFonts w:ascii="Times New Roman" w:hAnsi="Times New Roman" w:cs="Times New Roman"/>
        </w:rPr>
        <w:t xml:space="preserve">решению задачи; </w:t>
      </w:r>
      <w:r>
        <w:rPr>
          <w:rFonts w:ascii="Times New Roman" w:hAnsi="Times New Roman" w:cs="Times New Roman"/>
        </w:rPr>
        <w:t>в разделе 2</w:t>
      </w:r>
      <w:r w:rsidR="00E24B3D">
        <w:rPr>
          <w:rFonts w:ascii="Times New Roman" w:hAnsi="Times New Roman" w:cs="Times New Roman"/>
        </w:rPr>
        <w:t xml:space="preserve"> будет приведена модель возникновения артефактов, на основе которой строятся два алгоритма восстановления, описываемые в разделе 3</w:t>
      </w:r>
      <w:r w:rsidR="00E24B3D" w:rsidRPr="00E24B3D">
        <w:rPr>
          <w:rFonts w:ascii="Times New Roman" w:hAnsi="Times New Roman" w:cs="Times New Roman"/>
        </w:rPr>
        <w:t xml:space="preserve">; </w:t>
      </w:r>
      <w:r w:rsidR="00E24B3D">
        <w:rPr>
          <w:rFonts w:ascii="Times New Roman" w:hAnsi="Times New Roman" w:cs="Times New Roman"/>
        </w:rPr>
        <w:t>Наконец, результаты сравнения восстановлений будут обсуждены в разделе 4.</w:t>
      </w:r>
    </w:p>
    <w:p w:rsidR="004061F1" w:rsidRPr="009C42E1" w:rsidRDefault="004061F1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942FE">
        <w:rPr>
          <w:rFonts w:ascii="Times New Roman" w:hAnsi="Times New Roman" w:cs="Times New Roman"/>
          <w:b/>
        </w:rPr>
        <w:t xml:space="preserve">1. </w:t>
      </w:r>
      <w:r w:rsidR="00B47E40" w:rsidRPr="000942FE">
        <w:rPr>
          <w:rFonts w:ascii="Times New Roman" w:hAnsi="Times New Roman" w:cs="Times New Roman"/>
          <w:b/>
        </w:rPr>
        <w:t xml:space="preserve">Современные подходы к </w:t>
      </w:r>
      <w:r w:rsidR="009C42E1" w:rsidRPr="00212163">
        <w:rPr>
          <w:rFonts w:ascii="Times New Roman" w:hAnsi="Times New Roman" w:cs="Times New Roman"/>
          <w:b/>
        </w:rPr>
        <w:t>задаче</w:t>
      </w:r>
    </w:p>
    <w:p w:rsidR="00B47E40" w:rsidRDefault="00E83918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Борьба с артефактами, вызванными наличием в исследуемом объекте металлов, – хорошо изученная область исследований алгоритмов восстановления </w:t>
      </w:r>
      <w:r w:rsidRPr="00E83918">
        <w:rPr>
          <w:rFonts w:ascii="Times New Roman" w:hAnsi="Times New Roman" w:cs="Times New Roman"/>
        </w:rPr>
        <w:t xml:space="preserve">[3]. </w:t>
      </w:r>
      <w:r w:rsidR="009C42E1">
        <w:rPr>
          <w:rFonts w:ascii="Times New Roman" w:hAnsi="Times New Roman" w:cs="Times New Roman"/>
        </w:rPr>
        <w:t xml:space="preserve">В числе аппаратных методов борьбы с возникновением таких артефактов можно перечислить сканирование на двух различных энергиях </w:t>
      </w:r>
      <w:r w:rsidR="00F91335">
        <w:rPr>
          <w:rFonts w:ascii="Times New Roman" w:hAnsi="Times New Roman" w:cs="Times New Roman"/>
        </w:rPr>
        <w:t>[4</w:t>
      </w:r>
      <w:r w:rsidR="009C42E1">
        <w:rPr>
          <w:rFonts w:ascii="Times New Roman" w:hAnsi="Times New Roman" w:cs="Times New Roman"/>
        </w:rPr>
        <w:t xml:space="preserve">], </w:t>
      </w:r>
      <w:r w:rsidR="009C42E1" w:rsidRPr="009C42E1">
        <w:rPr>
          <w:rFonts w:ascii="Times New Roman" w:hAnsi="Times New Roman" w:cs="Times New Roman"/>
        </w:rPr>
        <w:t>управление</w:t>
      </w:r>
      <w:r w:rsidR="009C42E1">
        <w:rPr>
          <w:rFonts w:ascii="Times New Roman" w:hAnsi="Times New Roman" w:cs="Times New Roman"/>
        </w:rPr>
        <w:t xml:space="preserve"> модуляцией тока и напряжения на </w:t>
      </w:r>
      <w:r w:rsidR="009C42E1" w:rsidRPr="009C42E1">
        <w:rPr>
          <w:rFonts w:ascii="Times New Roman" w:hAnsi="Times New Roman" w:cs="Times New Roman"/>
        </w:rPr>
        <w:t>рентгеновской трубке</w:t>
      </w:r>
      <w:r w:rsidR="009C42E1">
        <w:rPr>
          <w:rFonts w:ascii="Times New Roman" w:hAnsi="Times New Roman" w:cs="Times New Roman"/>
        </w:rPr>
        <w:t>.</w:t>
      </w:r>
      <w:r w:rsidR="00F91335" w:rsidRPr="00B343C0">
        <w:rPr>
          <w:rFonts w:ascii="Times New Roman" w:hAnsi="Times New Roman" w:cs="Times New Roman"/>
        </w:rPr>
        <w:t xml:space="preserve"> </w:t>
      </w:r>
      <w:r w:rsidR="002A6A20">
        <w:rPr>
          <w:rFonts w:ascii="Times New Roman" w:hAnsi="Times New Roman" w:cs="Times New Roman"/>
        </w:rPr>
        <w:t>Однако усложнение экспериментальной схемы накладывает ограничения на применимость подхода: нужна более сложная и дорогая аппаратура, или увеличивается доза рентгеновского излучения, которому подвержен объект. Поэтому более интересны программные способы борьбы с артефактами.</w:t>
      </w:r>
    </w:p>
    <w:p w:rsidR="002A6A20" w:rsidRDefault="00C86066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Среди программных методов решения данной задачи можно выделить предобработку данных измерений </w:t>
      </w:r>
      <w:r w:rsidRPr="00C86066">
        <w:rPr>
          <w:rFonts w:ascii="Times New Roman" w:hAnsi="Times New Roman" w:cs="Times New Roman"/>
        </w:rPr>
        <w:t xml:space="preserve">адаптивными фильтрами </w:t>
      </w:r>
      <w:r w:rsidR="0067369B">
        <w:rPr>
          <w:rFonts w:ascii="Times New Roman" w:hAnsi="Times New Roman" w:cs="Times New Roman"/>
        </w:rPr>
        <w:t>[6</w:t>
      </w:r>
      <w:r>
        <w:rPr>
          <w:rFonts w:ascii="Times New Roman" w:hAnsi="Times New Roman" w:cs="Times New Roman"/>
        </w:rPr>
        <w:t xml:space="preserve">]. В </w:t>
      </w:r>
      <w:r w:rsidRPr="00C86066">
        <w:rPr>
          <w:rFonts w:ascii="Times New Roman" w:hAnsi="Times New Roman" w:cs="Times New Roman"/>
        </w:rPr>
        <w:t xml:space="preserve">[2] </w:t>
      </w:r>
      <w:r>
        <w:rPr>
          <w:rFonts w:ascii="Times New Roman" w:hAnsi="Times New Roman" w:cs="Times New Roman"/>
        </w:rPr>
        <w:t xml:space="preserve">используется адаптивное программное </w:t>
      </w:r>
      <w:r w:rsidR="001B48AB">
        <w:rPr>
          <w:rFonts w:ascii="Times New Roman" w:hAnsi="Times New Roman" w:cs="Times New Roman"/>
        </w:rPr>
        <w:t xml:space="preserve">расширение </w:t>
      </w:r>
      <w:r>
        <w:rPr>
          <w:rFonts w:ascii="Times New Roman" w:hAnsi="Times New Roman" w:cs="Times New Roman"/>
        </w:rPr>
        <w:t>детектирующей ячейки (</w:t>
      </w:r>
      <w:r>
        <w:rPr>
          <w:rFonts w:ascii="Times New Roman" w:hAnsi="Times New Roman" w:cs="Times New Roman"/>
          <w:lang w:val="en-US"/>
        </w:rPr>
        <w:t>binning</w:t>
      </w:r>
      <w:r>
        <w:rPr>
          <w:rFonts w:ascii="Times New Roman" w:hAnsi="Times New Roman" w:cs="Times New Roman"/>
        </w:rPr>
        <w:t>) в местах сильного поглощения</w:t>
      </w:r>
      <w:r w:rsidRPr="00AC7D1E">
        <w:rPr>
          <w:rFonts w:ascii="Times New Roman" w:hAnsi="Times New Roman" w:cs="Times New Roman"/>
        </w:rPr>
        <w:t>.</w:t>
      </w:r>
      <w:r w:rsidR="0067369B">
        <w:rPr>
          <w:rFonts w:ascii="Times New Roman" w:hAnsi="Times New Roman" w:cs="Times New Roman"/>
        </w:rPr>
        <w:t xml:space="preserve"> Так же применяются методы, основанные на сегментации исходных проекционных данных, как с </w:t>
      </w:r>
      <w:r w:rsidR="0067369B">
        <w:rPr>
          <w:rFonts w:ascii="Times New Roman" w:hAnsi="Times New Roman" w:cs="Times New Roman"/>
        </w:rPr>
        <w:lastRenderedPageBreak/>
        <w:t>помощью классических методов обработки изображений [</w:t>
      </w:r>
      <w:r w:rsidR="0000093E" w:rsidRPr="0000093E">
        <w:rPr>
          <w:rFonts w:ascii="Times New Roman" w:hAnsi="Times New Roman" w:cs="Times New Roman"/>
        </w:rPr>
        <w:t>7</w:t>
      </w:r>
      <w:r w:rsidR="0067369B">
        <w:rPr>
          <w:rFonts w:ascii="Times New Roman" w:hAnsi="Times New Roman" w:cs="Times New Roman"/>
        </w:rPr>
        <w:t>],</w:t>
      </w:r>
      <w:r w:rsidR="00FC27DF">
        <w:rPr>
          <w:rFonts w:ascii="Times New Roman" w:hAnsi="Times New Roman" w:cs="Times New Roman"/>
        </w:rPr>
        <w:t xml:space="preserve"> так и с помощью обуче</w:t>
      </w:r>
      <w:r w:rsidR="0067369B">
        <w:rPr>
          <w:rFonts w:ascii="Times New Roman" w:hAnsi="Times New Roman" w:cs="Times New Roman"/>
        </w:rPr>
        <w:t xml:space="preserve">ния </w:t>
      </w:r>
      <w:proofErr w:type="spellStart"/>
      <w:r w:rsidR="0067369B">
        <w:rPr>
          <w:rFonts w:ascii="Times New Roman" w:hAnsi="Times New Roman" w:cs="Times New Roman"/>
        </w:rPr>
        <w:t>св</w:t>
      </w:r>
      <w:r w:rsidR="00FC27DF">
        <w:rPr>
          <w:rFonts w:ascii="Times New Roman" w:hAnsi="Times New Roman" w:cs="Times New Roman"/>
        </w:rPr>
        <w:t>е</w:t>
      </w:r>
      <w:r w:rsidR="0067369B">
        <w:rPr>
          <w:rFonts w:ascii="Times New Roman" w:hAnsi="Times New Roman" w:cs="Times New Roman"/>
        </w:rPr>
        <w:t>рточных</w:t>
      </w:r>
      <w:proofErr w:type="spellEnd"/>
      <w:r w:rsidR="0067369B">
        <w:rPr>
          <w:rFonts w:ascii="Times New Roman" w:hAnsi="Times New Roman" w:cs="Times New Roman"/>
        </w:rPr>
        <w:t xml:space="preserve"> сегментационных сете</w:t>
      </w:r>
      <w:r w:rsidR="0000093E">
        <w:rPr>
          <w:rFonts w:ascii="Times New Roman" w:hAnsi="Times New Roman" w:cs="Times New Roman"/>
        </w:rPr>
        <w:t>й [8</w:t>
      </w:r>
      <w:r w:rsidR="0067369B">
        <w:rPr>
          <w:rFonts w:ascii="Times New Roman" w:hAnsi="Times New Roman" w:cs="Times New Roman"/>
        </w:rPr>
        <w:t>]</w:t>
      </w:r>
      <w:r w:rsidR="00FC27DF">
        <w:rPr>
          <w:rFonts w:ascii="Times New Roman" w:hAnsi="Times New Roman" w:cs="Times New Roman"/>
        </w:rPr>
        <w:t xml:space="preserve">. В таких методах отдельно восстанавливаются данные, относящиеся </w:t>
      </w:r>
      <w:proofErr w:type="gramStart"/>
      <w:r w:rsidR="00FC27DF">
        <w:rPr>
          <w:rFonts w:ascii="Times New Roman" w:hAnsi="Times New Roman" w:cs="Times New Roman"/>
        </w:rPr>
        <w:t>к</w:t>
      </w:r>
      <w:proofErr w:type="gramEnd"/>
      <w:r w:rsidR="00FC27DF">
        <w:rPr>
          <w:rFonts w:ascii="Times New Roman" w:hAnsi="Times New Roman" w:cs="Times New Roman"/>
        </w:rPr>
        <w:t xml:space="preserve"> </w:t>
      </w:r>
      <w:proofErr w:type="gramStart"/>
      <w:r w:rsidR="00FC27DF">
        <w:rPr>
          <w:rFonts w:ascii="Times New Roman" w:hAnsi="Times New Roman" w:cs="Times New Roman"/>
        </w:rPr>
        <w:t>металлическим</w:t>
      </w:r>
      <w:proofErr w:type="gramEnd"/>
      <w:r w:rsidR="00FC27DF">
        <w:rPr>
          <w:rFonts w:ascii="Times New Roman" w:hAnsi="Times New Roman" w:cs="Times New Roman"/>
        </w:rPr>
        <w:t xml:space="preserve"> включением, и интерполированные данные, из которых такие включения были исключены по результатам сегментации. После этого отдельно восстановленные изображения совмещаются, таким образом</w:t>
      </w:r>
      <w:ins w:id="19" w:author="Marina" w:date="2018-07-13T17:14:00Z">
        <w:r w:rsidR="0061615E">
          <w:rPr>
            <w:rFonts w:ascii="Times New Roman" w:hAnsi="Times New Roman" w:cs="Times New Roman"/>
          </w:rPr>
          <w:t>,</w:t>
        </w:r>
      </w:ins>
      <w:r w:rsidR="00FC27DF">
        <w:rPr>
          <w:rFonts w:ascii="Times New Roman" w:hAnsi="Times New Roman" w:cs="Times New Roman"/>
        </w:rPr>
        <w:t xml:space="preserve"> происходит декомпозиция объекта на различные составляющие</w:t>
      </w:r>
      <w:r w:rsidR="00FD33A4" w:rsidRPr="00FD33A4">
        <w:rPr>
          <w:rFonts w:ascii="Times New Roman" w:hAnsi="Times New Roman" w:cs="Times New Roman"/>
        </w:rPr>
        <w:t>.</w:t>
      </w:r>
      <w:r w:rsidR="00FD33A4" w:rsidRPr="00895CA0">
        <w:rPr>
          <w:rFonts w:ascii="Times New Roman" w:hAnsi="Times New Roman" w:cs="Times New Roman"/>
        </w:rPr>
        <w:t xml:space="preserve"> </w:t>
      </w:r>
    </w:p>
    <w:p w:rsidR="00895CA0" w:rsidRDefault="00895CA0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895CA0">
        <w:rPr>
          <w:rFonts w:ascii="Times New Roman" w:hAnsi="Times New Roman" w:cs="Times New Roman"/>
        </w:rPr>
        <w:t xml:space="preserve">Для улучшения восстановления так же активно применяются модификации алгебраических методов восстановления. </w:t>
      </w:r>
      <w:r>
        <w:rPr>
          <w:rFonts w:ascii="Times New Roman" w:hAnsi="Times New Roman" w:cs="Times New Roman"/>
        </w:rPr>
        <w:t xml:space="preserve">Одни используют аппарат условной оптимизации с ограничениями при постановке задачи </w:t>
      </w:r>
      <w:r w:rsidRPr="00895CA0">
        <w:rPr>
          <w:rFonts w:ascii="Times New Roman" w:hAnsi="Times New Roman" w:cs="Times New Roman"/>
        </w:rPr>
        <w:t>[9</w:t>
      </w:r>
      <w:r w:rsidR="00E54E16" w:rsidRPr="00E54E16">
        <w:rPr>
          <w:rFonts w:ascii="Times New Roman" w:hAnsi="Times New Roman" w:cs="Times New Roman"/>
        </w:rPr>
        <w:t>;10</w:t>
      </w:r>
      <w:r w:rsidRPr="00895CA0">
        <w:rPr>
          <w:rFonts w:ascii="Times New Roman" w:hAnsi="Times New Roman" w:cs="Times New Roman"/>
        </w:rPr>
        <w:t xml:space="preserve">], </w:t>
      </w:r>
      <w:r>
        <w:rPr>
          <w:rFonts w:ascii="Times New Roman" w:hAnsi="Times New Roman" w:cs="Times New Roman"/>
        </w:rPr>
        <w:t xml:space="preserve">другие – модифицируют целевую функцию </w:t>
      </w:r>
      <w:r w:rsidR="00E54E16" w:rsidRPr="00E54E16">
        <w:rPr>
          <w:rFonts w:ascii="Times New Roman" w:hAnsi="Times New Roman" w:cs="Times New Roman"/>
        </w:rPr>
        <w:t>[11</w:t>
      </w:r>
      <w:r w:rsidRPr="00E54E16">
        <w:rPr>
          <w:rFonts w:ascii="Times New Roman" w:hAnsi="Times New Roman" w:cs="Times New Roman"/>
        </w:rPr>
        <w:t>]</w:t>
      </w:r>
      <w:r w:rsidR="00E54E16">
        <w:rPr>
          <w:rFonts w:ascii="Times New Roman" w:hAnsi="Times New Roman" w:cs="Times New Roman"/>
        </w:rPr>
        <w:t xml:space="preserve">, вводя дополнительные </w:t>
      </w:r>
      <w:del w:id="20" w:author="Marina" w:date="2018-07-13T17:15:00Z">
        <w:r w:rsidR="00E54E16" w:rsidDel="0061615E">
          <w:rPr>
            <w:rFonts w:ascii="Times New Roman" w:hAnsi="Times New Roman" w:cs="Times New Roman"/>
          </w:rPr>
          <w:delText xml:space="preserve">регуляризационные </w:delText>
        </w:r>
      </w:del>
      <w:ins w:id="21" w:author="Marina" w:date="2018-07-13T17:15:00Z">
        <w:r w:rsidR="0061615E">
          <w:rPr>
            <w:rFonts w:ascii="Times New Roman" w:hAnsi="Times New Roman" w:cs="Times New Roman"/>
          </w:rPr>
          <w:t>регуляриз</w:t>
        </w:r>
        <w:r w:rsidR="0061615E">
          <w:rPr>
            <w:rFonts w:ascii="Times New Roman" w:hAnsi="Times New Roman" w:cs="Times New Roman"/>
          </w:rPr>
          <w:t>ирующие</w:t>
        </w:r>
        <w:r w:rsidR="0061615E">
          <w:rPr>
            <w:rFonts w:ascii="Times New Roman" w:hAnsi="Times New Roman" w:cs="Times New Roman"/>
          </w:rPr>
          <w:t xml:space="preserve"> </w:t>
        </w:r>
      </w:ins>
      <w:r w:rsidR="00E54E16">
        <w:rPr>
          <w:rFonts w:ascii="Times New Roman" w:hAnsi="Times New Roman" w:cs="Times New Roman"/>
        </w:rPr>
        <w:t>слагаемые</w:t>
      </w:r>
      <w:r w:rsidRPr="00E54E16">
        <w:rPr>
          <w:rFonts w:ascii="Times New Roman" w:hAnsi="Times New Roman" w:cs="Times New Roman"/>
        </w:rPr>
        <w:t>.</w:t>
      </w:r>
      <w:r w:rsidR="00E54E16" w:rsidRPr="00E54E16">
        <w:rPr>
          <w:rFonts w:ascii="Times New Roman" w:hAnsi="Times New Roman" w:cs="Times New Roman"/>
        </w:rPr>
        <w:t xml:space="preserve"> </w:t>
      </w:r>
      <w:r w:rsidR="00E54E16">
        <w:rPr>
          <w:rFonts w:ascii="Times New Roman" w:hAnsi="Times New Roman" w:cs="Times New Roman"/>
        </w:rPr>
        <w:t xml:space="preserve">Получившуюся задачу оптимизации решают итерационным методом. Ввиду большой размерности задачи, невозможно использование </w:t>
      </w:r>
      <w:proofErr w:type="spellStart"/>
      <w:r w:rsidR="00E54E16">
        <w:rPr>
          <w:rFonts w:ascii="Times New Roman" w:hAnsi="Times New Roman" w:cs="Times New Roman"/>
        </w:rPr>
        <w:t>Ньютоновских</w:t>
      </w:r>
      <w:proofErr w:type="spellEnd"/>
      <w:r w:rsidR="00E54E16">
        <w:rPr>
          <w:rFonts w:ascii="Times New Roman" w:hAnsi="Times New Roman" w:cs="Times New Roman"/>
        </w:rPr>
        <w:t xml:space="preserve"> методов, требующих вычисление второй производной или гессиана целевой функции. Поэтому задачу условной оптимизации решают менее эффективными методами, такими как метод внутренней точки или метод проекций на выпуклые множества (</w:t>
      </w:r>
      <w:r w:rsidR="00E54E16">
        <w:rPr>
          <w:rFonts w:ascii="Times New Roman" w:hAnsi="Times New Roman" w:cs="Times New Roman"/>
          <w:lang w:val="en-US"/>
        </w:rPr>
        <w:t>POCS</w:t>
      </w:r>
      <w:r w:rsidR="00E54E16" w:rsidRPr="00E54E16">
        <w:rPr>
          <w:rFonts w:ascii="Times New Roman" w:hAnsi="Times New Roman" w:cs="Times New Roman"/>
        </w:rPr>
        <w:t>)</w:t>
      </w:r>
      <w:r w:rsidR="00E54E16">
        <w:rPr>
          <w:rFonts w:ascii="Times New Roman" w:hAnsi="Times New Roman" w:cs="Times New Roman"/>
        </w:rPr>
        <w:t>.</w:t>
      </w:r>
    </w:p>
    <w:p w:rsidR="00772623" w:rsidRDefault="00E54E16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Наконец, отдельного упоминания заслуживают статистические методы борьбы с артефактами. К таким методам относятся </w:t>
      </w:r>
      <w:r w:rsidRPr="00772623">
        <w:rPr>
          <w:rFonts w:ascii="Times New Roman" w:hAnsi="Times New Roman" w:cs="Times New Roman"/>
        </w:rPr>
        <w:t>MLEM</w:t>
      </w:r>
      <w:r w:rsidRPr="003A001C">
        <w:rPr>
          <w:rFonts w:ascii="Times New Roman" w:hAnsi="Times New Roman" w:cs="Times New Roman"/>
        </w:rPr>
        <w:t xml:space="preserve">, </w:t>
      </w:r>
      <w:r w:rsidR="003A001C" w:rsidRPr="00772623">
        <w:rPr>
          <w:rFonts w:ascii="Times New Roman" w:hAnsi="Times New Roman" w:cs="Times New Roman"/>
        </w:rPr>
        <w:t>λ</w:t>
      </w:r>
      <w:r w:rsidR="003A001C" w:rsidRPr="003A001C">
        <w:rPr>
          <w:rFonts w:ascii="Times New Roman" w:hAnsi="Times New Roman" w:cs="Times New Roman"/>
        </w:rPr>
        <w:t>-</w:t>
      </w:r>
      <w:r w:rsidR="003A001C" w:rsidRPr="00772623">
        <w:rPr>
          <w:rFonts w:ascii="Times New Roman" w:hAnsi="Times New Roman" w:cs="Times New Roman"/>
        </w:rPr>
        <w:t>MLEM</w:t>
      </w:r>
      <w:r w:rsidR="003A001C" w:rsidRPr="003A001C">
        <w:rPr>
          <w:rFonts w:ascii="Times New Roman" w:hAnsi="Times New Roman" w:cs="Times New Roman"/>
        </w:rPr>
        <w:t xml:space="preserve"> [12</w:t>
      </w:r>
      <w:r w:rsidR="003A001C">
        <w:rPr>
          <w:rFonts w:ascii="Times New Roman" w:hAnsi="Times New Roman" w:cs="Times New Roman"/>
        </w:rPr>
        <w:t>]. Такие</w:t>
      </w:r>
      <w:r w:rsidR="003A001C" w:rsidRPr="003A001C">
        <w:rPr>
          <w:rFonts w:ascii="Times New Roman" w:hAnsi="Times New Roman" w:cs="Times New Roman"/>
        </w:rPr>
        <w:t xml:space="preserve"> метод</w:t>
      </w:r>
      <w:r w:rsidR="003A001C">
        <w:rPr>
          <w:rFonts w:ascii="Times New Roman" w:hAnsi="Times New Roman" w:cs="Times New Roman"/>
        </w:rPr>
        <w:t>ы</w:t>
      </w:r>
      <w:r w:rsidR="003A001C" w:rsidRPr="003A001C">
        <w:rPr>
          <w:rFonts w:ascii="Times New Roman" w:hAnsi="Times New Roman" w:cs="Times New Roman"/>
        </w:rPr>
        <w:t xml:space="preserve"> </w:t>
      </w:r>
      <w:r w:rsidR="003A001C">
        <w:rPr>
          <w:rFonts w:ascii="Times New Roman" w:hAnsi="Times New Roman" w:cs="Times New Roman"/>
        </w:rPr>
        <w:t>позволяют независимо взв</w:t>
      </w:r>
      <w:r w:rsidR="00772623">
        <w:rPr>
          <w:rFonts w:ascii="Times New Roman" w:hAnsi="Times New Roman" w:cs="Times New Roman"/>
        </w:rPr>
        <w:t xml:space="preserve">ешивать каждый проекционный луч и </w:t>
      </w:r>
      <w:r w:rsidR="00772623" w:rsidRPr="00772623">
        <w:rPr>
          <w:rFonts w:ascii="Times New Roman" w:hAnsi="Times New Roman" w:cs="Times New Roman"/>
        </w:rPr>
        <w:t>улучшить качество восстановленного изображения по сравнению с обычной линейной интерполяцией или предположением о пропущенных данных</w:t>
      </w:r>
      <w:r w:rsidR="00772623">
        <w:rPr>
          <w:rFonts w:ascii="Times New Roman" w:hAnsi="Times New Roman" w:cs="Times New Roman"/>
        </w:rPr>
        <w:t xml:space="preserve">. В целом, </w:t>
      </w:r>
      <w:ins w:id="22" w:author="Marina" w:date="2018-07-13T17:16:00Z">
        <w:r w:rsidR="00B16543">
          <w:rPr>
            <w:rFonts w:ascii="Times New Roman" w:hAnsi="Times New Roman" w:cs="Times New Roman"/>
          </w:rPr>
          <w:t>с</w:t>
        </w:r>
      </w:ins>
      <w:del w:id="23" w:author="Marina" w:date="2018-07-13T17:16:00Z">
        <w:r w:rsidR="00772623" w:rsidDel="00B16543">
          <w:rPr>
            <w:rFonts w:ascii="Times New Roman" w:hAnsi="Times New Roman" w:cs="Times New Roman"/>
          </w:rPr>
          <w:delText>С</w:delText>
        </w:r>
      </w:del>
      <w:r w:rsidR="00772623">
        <w:rPr>
          <w:rFonts w:ascii="Times New Roman" w:hAnsi="Times New Roman" w:cs="Times New Roman"/>
        </w:rPr>
        <w:t>равнение коммерчески до</w:t>
      </w:r>
      <w:r w:rsidR="00772623" w:rsidRPr="00772623">
        <w:rPr>
          <w:rFonts w:ascii="Times New Roman" w:hAnsi="Times New Roman" w:cs="Times New Roman"/>
        </w:rPr>
        <w:t>ступных м</w:t>
      </w:r>
      <w:r w:rsidR="00772623">
        <w:rPr>
          <w:rFonts w:ascii="Times New Roman" w:hAnsi="Times New Roman" w:cs="Times New Roman"/>
        </w:rPr>
        <w:t>етодов подавления артефактов [3</w:t>
      </w:r>
      <w:r w:rsidR="00772623" w:rsidRPr="00772623">
        <w:rPr>
          <w:rFonts w:ascii="Times New Roman" w:hAnsi="Times New Roman" w:cs="Times New Roman"/>
        </w:rPr>
        <w:t xml:space="preserve">] показывает, что эта проблема </w:t>
      </w:r>
      <w:r w:rsidR="00772623">
        <w:rPr>
          <w:rFonts w:ascii="Times New Roman" w:hAnsi="Times New Roman" w:cs="Times New Roman"/>
        </w:rPr>
        <w:t>до сих пор не</w:t>
      </w:r>
      <w:r w:rsidR="00D73A59">
        <w:rPr>
          <w:rFonts w:ascii="Times New Roman" w:hAnsi="Times New Roman" w:cs="Times New Roman"/>
        </w:rPr>
        <w:t xml:space="preserve"> </w:t>
      </w:r>
      <w:r w:rsidR="00772623" w:rsidRPr="00772623">
        <w:rPr>
          <w:rFonts w:ascii="Times New Roman" w:hAnsi="Times New Roman" w:cs="Times New Roman"/>
        </w:rPr>
        <w:t>является решенной в прикладных применениях компьютерной т</w:t>
      </w:r>
      <w:r w:rsidR="00772623">
        <w:rPr>
          <w:rFonts w:ascii="Times New Roman" w:hAnsi="Times New Roman" w:cs="Times New Roman"/>
        </w:rPr>
        <w:t>омографии, ар</w:t>
      </w:r>
      <w:r w:rsidR="00772623" w:rsidRPr="00772623">
        <w:rPr>
          <w:rFonts w:ascii="Times New Roman" w:hAnsi="Times New Roman" w:cs="Times New Roman"/>
        </w:rPr>
        <w:t>тефакты</w:t>
      </w:r>
      <w:r w:rsidR="00772623">
        <w:rPr>
          <w:rFonts w:ascii="Times New Roman" w:hAnsi="Times New Roman" w:cs="Times New Roman"/>
        </w:rPr>
        <w:t xml:space="preserve"> не</w:t>
      </w:r>
      <w:r w:rsidR="00772623" w:rsidRPr="00772623">
        <w:rPr>
          <w:rFonts w:ascii="Times New Roman" w:hAnsi="Times New Roman" w:cs="Times New Roman"/>
        </w:rPr>
        <w:t xml:space="preserve"> </w:t>
      </w:r>
      <w:r w:rsidR="00772623">
        <w:rPr>
          <w:rFonts w:ascii="Times New Roman" w:hAnsi="Times New Roman" w:cs="Times New Roman"/>
        </w:rPr>
        <w:t xml:space="preserve">удается подавить </w:t>
      </w:r>
      <w:r w:rsidR="00772623" w:rsidRPr="00772623">
        <w:rPr>
          <w:rFonts w:ascii="Times New Roman" w:hAnsi="Times New Roman" w:cs="Times New Roman"/>
        </w:rPr>
        <w:t xml:space="preserve">полностью, и это </w:t>
      </w:r>
      <w:r w:rsidR="00772623">
        <w:rPr>
          <w:rFonts w:ascii="Times New Roman" w:hAnsi="Times New Roman" w:cs="Times New Roman"/>
        </w:rPr>
        <w:t xml:space="preserve">активное поле для исследования </w:t>
      </w:r>
      <w:r w:rsidR="00772623" w:rsidRPr="00772623">
        <w:rPr>
          <w:rFonts w:ascii="Times New Roman" w:hAnsi="Times New Roman" w:cs="Times New Roman"/>
        </w:rPr>
        <w:t>алгоритмов КТ.</w:t>
      </w:r>
    </w:p>
    <w:p w:rsidR="00772623" w:rsidRPr="00CB025B" w:rsidRDefault="00CB025B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статья продолжает и дополняет </w:t>
      </w:r>
      <w:r w:rsidR="001B48AB">
        <w:rPr>
          <w:rFonts w:ascii="Times New Roman" w:hAnsi="Times New Roman" w:cs="Times New Roman"/>
        </w:rPr>
        <w:t>результаты исследования</w:t>
      </w:r>
      <w:r>
        <w:rPr>
          <w:rFonts w:ascii="Times New Roman" w:hAnsi="Times New Roman" w:cs="Times New Roman"/>
        </w:rPr>
        <w:t xml:space="preserve"> задачи подавления металлических артефактов, </w:t>
      </w:r>
      <w:r w:rsidR="001B48AB">
        <w:rPr>
          <w:rFonts w:ascii="Times New Roman" w:hAnsi="Times New Roman" w:cs="Times New Roman"/>
        </w:rPr>
        <w:t>полученные</w:t>
      </w:r>
      <w:r>
        <w:rPr>
          <w:rFonts w:ascii="Times New Roman" w:hAnsi="Times New Roman" w:cs="Times New Roman"/>
        </w:rPr>
        <w:t xml:space="preserve"> в [13;14]</w:t>
      </w:r>
      <w:r w:rsidRPr="00CB02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Главный вклад этой работы в следующем: во-первых, предлагается способ распространить результаты [13] на задачи большего разрешения</w:t>
      </w:r>
      <w:r w:rsidRPr="00CB025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во-вторых приводится сравнение на одних и тех же входных данных результатов восстановления методами </w:t>
      </w:r>
      <w:r>
        <w:rPr>
          <w:rFonts w:ascii="Times New Roman" w:hAnsi="Times New Roman" w:cs="Times New Roman"/>
          <w:lang w:val="en-US"/>
        </w:rPr>
        <w:t>FBP</w:t>
      </w:r>
      <w:r w:rsidRPr="00CB025B">
        <w:rPr>
          <w:rFonts w:ascii="Times New Roman" w:hAnsi="Times New Roman" w:cs="Times New Roman"/>
        </w:rPr>
        <w:t xml:space="preserve">, [13] </w:t>
      </w:r>
      <w:r>
        <w:rPr>
          <w:rFonts w:ascii="Times New Roman" w:hAnsi="Times New Roman" w:cs="Times New Roman"/>
        </w:rPr>
        <w:t>и [14].</w:t>
      </w:r>
    </w:p>
    <w:p w:rsidR="00B47E40" w:rsidRPr="000942FE" w:rsidRDefault="00B47E40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942FE">
        <w:rPr>
          <w:rFonts w:ascii="Times New Roman" w:hAnsi="Times New Roman" w:cs="Times New Roman"/>
          <w:b/>
        </w:rPr>
        <w:t xml:space="preserve">2. </w:t>
      </w:r>
      <w:r w:rsidR="00E24B3D">
        <w:rPr>
          <w:rFonts w:ascii="Times New Roman" w:hAnsi="Times New Roman" w:cs="Times New Roman"/>
          <w:b/>
        </w:rPr>
        <w:t>Модель возникновения артефактов</w:t>
      </w:r>
    </w:p>
    <w:p w:rsidR="002C10B0" w:rsidRDefault="002C10B0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2C10B0">
        <w:rPr>
          <w:rFonts w:ascii="Times New Roman" w:hAnsi="Times New Roman" w:cs="Times New Roman"/>
        </w:rPr>
        <w:t>Основное предположение, лежащее в</w:t>
      </w:r>
      <w:r w:rsidR="006109EE">
        <w:rPr>
          <w:rFonts w:ascii="Times New Roman" w:hAnsi="Times New Roman" w:cs="Times New Roman"/>
        </w:rPr>
        <w:t xml:space="preserve"> основе предлагаемой модели, со</w:t>
      </w:r>
      <w:r w:rsidRPr="002C10B0">
        <w:rPr>
          <w:rFonts w:ascii="Times New Roman" w:hAnsi="Times New Roman" w:cs="Times New Roman"/>
        </w:rPr>
        <w:t>стоит в том, что причиной возникновения артефактов является неправильная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>интерпретация измеренн</w:t>
      </w:r>
      <w:r w:rsidR="006109EE">
        <w:rPr>
          <w:rFonts w:ascii="Times New Roman" w:hAnsi="Times New Roman" w:cs="Times New Roman"/>
        </w:rPr>
        <w:t xml:space="preserve">ых данных, и в результате </w:t>
      </w:r>
      <w:del w:id="24" w:author="Marina" w:date="2018-07-13T17:19:00Z">
        <w:r w:rsidR="006109EE" w:rsidDel="00B16543">
          <w:rPr>
            <w:rFonts w:ascii="Times New Roman" w:hAnsi="Times New Roman" w:cs="Times New Roman"/>
          </w:rPr>
          <w:delText>непра</w:delText>
        </w:r>
        <w:r w:rsidRPr="002C10B0" w:rsidDel="00B16543">
          <w:rPr>
            <w:rFonts w:ascii="Times New Roman" w:hAnsi="Times New Roman" w:cs="Times New Roman"/>
          </w:rPr>
          <w:delText>в</w:delText>
        </w:r>
        <w:r w:rsidR="006109EE" w:rsidDel="00B16543">
          <w:rPr>
            <w:rFonts w:ascii="Times New Roman" w:hAnsi="Times New Roman" w:cs="Times New Roman"/>
          </w:rPr>
          <w:delText>и</w:delText>
        </w:r>
        <w:r w:rsidRPr="002C10B0" w:rsidDel="00B16543">
          <w:rPr>
            <w:rFonts w:ascii="Times New Roman" w:hAnsi="Times New Roman" w:cs="Times New Roman"/>
          </w:rPr>
          <w:delText xml:space="preserve">льно </w:delText>
        </w:r>
      </w:del>
      <w:ins w:id="25" w:author="Marina" w:date="2018-07-13T17:19:00Z">
        <w:r w:rsidR="00B16543">
          <w:rPr>
            <w:rFonts w:ascii="Times New Roman" w:hAnsi="Times New Roman" w:cs="Times New Roman"/>
          </w:rPr>
          <w:t>не</w:t>
        </w:r>
        <w:r w:rsidR="00B16543">
          <w:rPr>
            <w:rFonts w:ascii="Times New Roman" w:hAnsi="Times New Roman" w:cs="Times New Roman"/>
          </w:rPr>
          <w:t>верно</w:t>
        </w:r>
        <w:r w:rsidR="00B16543" w:rsidRPr="002C10B0">
          <w:rPr>
            <w:rFonts w:ascii="Times New Roman" w:hAnsi="Times New Roman" w:cs="Times New Roman"/>
          </w:rPr>
          <w:t xml:space="preserve"> </w:t>
        </w:r>
      </w:ins>
      <w:r w:rsidRPr="002C10B0">
        <w:rPr>
          <w:rFonts w:ascii="Times New Roman" w:hAnsi="Times New Roman" w:cs="Times New Roman"/>
        </w:rPr>
        <w:t>постр</w:t>
      </w:r>
      <w:r w:rsidR="006109EE">
        <w:rPr>
          <w:rFonts w:ascii="Times New Roman" w:hAnsi="Times New Roman" w:cs="Times New Roman"/>
        </w:rPr>
        <w:t>о</w:t>
      </w:r>
      <w:r w:rsidRPr="002C10B0">
        <w:rPr>
          <w:rFonts w:ascii="Times New Roman" w:hAnsi="Times New Roman" w:cs="Times New Roman"/>
        </w:rPr>
        <w:t>енная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>оптимизационная функция. Проходя через мет</w:t>
      </w:r>
      <w:r w:rsidR="006109EE">
        <w:rPr>
          <w:rFonts w:ascii="Times New Roman" w:hAnsi="Times New Roman" w:cs="Times New Roman"/>
        </w:rPr>
        <w:t>аллическое включение, лучи рент</w:t>
      </w:r>
      <w:r w:rsidRPr="002C10B0">
        <w:rPr>
          <w:rFonts w:ascii="Times New Roman" w:hAnsi="Times New Roman" w:cs="Times New Roman"/>
        </w:rPr>
        <w:t>геновского излучения поглощаю</w:t>
      </w:r>
      <w:r w:rsidR="006109EE">
        <w:rPr>
          <w:rFonts w:ascii="Times New Roman" w:hAnsi="Times New Roman" w:cs="Times New Roman"/>
        </w:rPr>
        <w:t>тся сильнее</w:t>
      </w:r>
      <w:ins w:id="26" w:author="Marina" w:date="2018-07-13T17:19:00Z">
        <w:r w:rsidR="00B16543">
          <w:rPr>
            <w:rFonts w:ascii="Times New Roman" w:hAnsi="Times New Roman" w:cs="Times New Roman"/>
          </w:rPr>
          <w:t>,</w:t>
        </w:r>
      </w:ins>
      <w:r w:rsidR="006109EE">
        <w:rPr>
          <w:rFonts w:ascii="Times New Roman" w:hAnsi="Times New Roman" w:cs="Times New Roman"/>
        </w:rPr>
        <w:t xml:space="preserve"> чем в </w:t>
      </w:r>
      <w:r w:rsidR="006109EE">
        <w:rPr>
          <w:rFonts w:ascii="Times New Roman" w:hAnsi="Times New Roman" w:cs="Times New Roman"/>
        </w:rPr>
        <w:lastRenderedPageBreak/>
        <w:t>остальных уча</w:t>
      </w:r>
      <w:r w:rsidRPr="002C10B0">
        <w:rPr>
          <w:rFonts w:ascii="Times New Roman" w:hAnsi="Times New Roman" w:cs="Times New Roman"/>
        </w:rPr>
        <w:t>с</w:t>
      </w:r>
      <w:r w:rsidR="006109EE">
        <w:rPr>
          <w:rFonts w:ascii="Times New Roman" w:hAnsi="Times New Roman" w:cs="Times New Roman"/>
        </w:rPr>
        <w:t>т</w:t>
      </w:r>
      <w:r w:rsidRPr="002C10B0">
        <w:rPr>
          <w:rFonts w:ascii="Times New Roman" w:hAnsi="Times New Roman" w:cs="Times New Roman"/>
        </w:rPr>
        <w:t>ках объекта. В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 xml:space="preserve">результате в пиксели детектора, в которые попадают эти </w:t>
      </w:r>
      <w:r w:rsidR="006109EE">
        <w:rPr>
          <w:rFonts w:ascii="Times New Roman" w:hAnsi="Times New Roman" w:cs="Times New Roman"/>
        </w:rPr>
        <w:t xml:space="preserve">лучи, </w:t>
      </w:r>
      <w:del w:id="27" w:author="Marina" w:date="2018-07-13T17:21:00Z">
        <w:r w:rsidR="006109EE" w:rsidDel="00B16543">
          <w:rPr>
            <w:rFonts w:ascii="Times New Roman" w:hAnsi="Times New Roman" w:cs="Times New Roman"/>
          </w:rPr>
          <w:delText xml:space="preserve">попадает </w:delText>
        </w:r>
      </w:del>
      <w:ins w:id="28" w:author="Marina" w:date="2018-07-13T17:21:00Z">
        <w:r w:rsidR="00B16543">
          <w:rPr>
            <w:rFonts w:ascii="Times New Roman" w:hAnsi="Times New Roman" w:cs="Times New Roman"/>
          </w:rPr>
          <w:t>приходит</w:t>
        </w:r>
        <w:r w:rsidR="00B16543">
          <w:rPr>
            <w:rFonts w:ascii="Times New Roman" w:hAnsi="Times New Roman" w:cs="Times New Roman"/>
          </w:rPr>
          <w:t xml:space="preserve"> </w:t>
        </w:r>
      </w:ins>
      <w:r w:rsidR="006109EE">
        <w:rPr>
          <w:rFonts w:ascii="Times New Roman" w:hAnsi="Times New Roman" w:cs="Times New Roman"/>
        </w:rPr>
        <w:t>излуче</w:t>
      </w:r>
      <w:r w:rsidRPr="002C10B0">
        <w:rPr>
          <w:rFonts w:ascii="Times New Roman" w:hAnsi="Times New Roman" w:cs="Times New Roman"/>
        </w:rPr>
        <w:t>ние интенсивнос</w:t>
      </w:r>
      <w:r w:rsidR="006109EE">
        <w:rPr>
          <w:rFonts w:ascii="Times New Roman" w:hAnsi="Times New Roman" w:cs="Times New Roman"/>
        </w:rPr>
        <w:t>тью меньше или сравнимой с уров</w:t>
      </w:r>
      <w:r w:rsidRPr="002C10B0">
        <w:rPr>
          <w:rFonts w:ascii="Times New Roman" w:hAnsi="Times New Roman" w:cs="Times New Roman"/>
        </w:rPr>
        <w:t>нем шума</w:t>
      </w:r>
      <w:ins w:id="29" w:author="Marina" w:date="2018-07-13T17:21:00Z">
        <w:r w:rsidR="00B16543">
          <w:rPr>
            <w:rFonts w:ascii="Times New Roman" w:hAnsi="Times New Roman" w:cs="Times New Roman"/>
          </w:rPr>
          <w:t xml:space="preserve"> детектора</w:t>
        </w:r>
      </w:ins>
      <w:r w:rsidRPr="002C10B0">
        <w:rPr>
          <w:rFonts w:ascii="Times New Roman" w:hAnsi="Times New Roman" w:cs="Times New Roman"/>
        </w:rPr>
        <w:t>. В результате</w:t>
      </w:r>
      <w:ins w:id="30" w:author="Marina" w:date="2018-07-13T17:21:00Z">
        <w:r w:rsidR="00B16543">
          <w:rPr>
            <w:rFonts w:ascii="Times New Roman" w:hAnsi="Times New Roman" w:cs="Times New Roman"/>
          </w:rPr>
          <w:t>,</w:t>
        </w:r>
      </w:ins>
      <w:r w:rsidRPr="002C10B0">
        <w:rPr>
          <w:rFonts w:ascii="Times New Roman" w:hAnsi="Times New Roman" w:cs="Times New Roman"/>
        </w:rPr>
        <w:t xml:space="preserve"> либо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 xml:space="preserve">получится слишком зашумленное измерение, </w:t>
      </w:r>
      <w:proofErr w:type="gramStart"/>
      <w:r w:rsidRPr="002C10B0">
        <w:rPr>
          <w:rFonts w:ascii="Times New Roman" w:hAnsi="Times New Roman" w:cs="Times New Roman"/>
        </w:rPr>
        <w:t>соотношение</w:t>
      </w:r>
      <w:proofErr w:type="gramEnd"/>
      <w:r w:rsidRPr="002C10B0">
        <w:rPr>
          <w:rFonts w:ascii="Times New Roman" w:hAnsi="Times New Roman" w:cs="Times New Roman"/>
        </w:rPr>
        <w:t xml:space="preserve"> сигнал-шум которого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>неприемлемо для восстановления, либо после прохождения АЦП в измерениях с</w:t>
      </w:r>
      <w:r w:rsidR="006109EE">
        <w:rPr>
          <w:rFonts w:ascii="Times New Roman" w:hAnsi="Times New Roman" w:cs="Times New Roman"/>
        </w:rPr>
        <w:t xml:space="preserve"> </w:t>
      </w:r>
      <w:r w:rsidRPr="002C10B0">
        <w:rPr>
          <w:rFonts w:ascii="Times New Roman" w:hAnsi="Times New Roman" w:cs="Times New Roman"/>
        </w:rPr>
        <w:t>этих лучей будет записано значение 0. Однако</w:t>
      </w:r>
      <w:proofErr w:type="gramStart"/>
      <w:ins w:id="31" w:author="Marina" w:date="2018-07-13T17:22:00Z">
        <w:r w:rsidR="00B16543">
          <w:rPr>
            <w:rFonts w:ascii="Times New Roman" w:hAnsi="Times New Roman" w:cs="Times New Roman"/>
          </w:rPr>
          <w:t>,</w:t>
        </w:r>
      </w:ins>
      <w:proofErr w:type="gramEnd"/>
      <w:r w:rsidRPr="002C10B0">
        <w:rPr>
          <w:rFonts w:ascii="Times New Roman" w:hAnsi="Times New Roman" w:cs="Times New Roman"/>
        </w:rPr>
        <w:t xml:space="preserve"> в</w:t>
      </w:r>
      <w:r w:rsidR="006109EE">
        <w:rPr>
          <w:rFonts w:ascii="Times New Roman" w:hAnsi="Times New Roman" w:cs="Times New Roman"/>
        </w:rPr>
        <w:t>се что можно сказать про эти из</w:t>
      </w:r>
      <w:r w:rsidRPr="002C10B0">
        <w:rPr>
          <w:rFonts w:ascii="Times New Roman" w:hAnsi="Times New Roman" w:cs="Times New Roman"/>
        </w:rPr>
        <w:t xml:space="preserve">мерения, это что реальное значение в них лежит где-то в интервале [0; </w:t>
      </w:r>
      <w:proofErr w:type="spellStart"/>
      <w:r w:rsidR="006109EE">
        <w:rPr>
          <w:rFonts w:ascii="Times New Roman" w:hAnsi="Times New Roman" w:cs="Times New Roman"/>
        </w:rPr>
        <w:t>δ</w:t>
      </w:r>
      <w:r w:rsidRPr="006109EE">
        <w:rPr>
          <w:rFonts w:ascii="Times New Roman" w:hAnsi="Times New Roman" w:cs="Times New Roman"/>
          <w:vertAlign w:val="subscript"/>
        </w:rPr>
        <w:t>min</w:t>
      </w:r>
      <w:proofErr w:type="spellEnd"/>
      <w:r w:rsidRPr="002C10B0">
        <w:rPr>
          <w:rFonts w:ascii="Times New Roman" w:hAnsi="Times New Roman" w:cs="Times New Roman"/>
        </w:rPr>
        <w:t>), где</w:t>
      </w:r>
      <w:r w:rsidR="006109EE">
        <w:rPr>
          <w:rFonts w:ascii="Times New Roman" w:hAnsi="Times New Roman" w:cs="Times New Roman"/>
        </w:rPr>
        <w:t xml:space="preserve"> </w:t>
      </w:r>
      <w:proofErr w:type="spellStart"/>
      <w:r w:rsidR="006109EE">
        <w:rPr>
          <w:rFonts w:ascii="Times New Roman" w:hAnsi="Times New Roman" w:cs="Times New Roman"/>
        </w:rPr>
        <w:t>δ</w:t>
      </w:r>
      <w:r w:rsidR="006109EE" w:rsidRPr="006109EE">
        <w:rPr>
          <w:rFonts w:ascii="Times New Roman" w:hAnsi="Times New Roman" w:cs="Times New Roman"/>
          <w:vertAlign w:val="subscript"/>
        </w:rPr>
        <w:t>min</w:t>
      </w:r>
      <w:proofErr w:type="spellEnd"/>
      <w:r w:rsidR="006109EE">
        <w:rPr>
          <w:rFonts w:ascii="Times New Roman" w:hAnsi="Times New Roman" w:cs="Times New Roman"/>
        </w:rPr>
        <w:t xml:space="preserve"> –</w:t>
      </w:r>
      <w:r w:rsidRPr="002C10B0">
        <w:rPr>
          <w:rFonts w:ascii="Times New Roman" w:hAnsi="Times New Roman" w:cs="Times New Roman"/>
        </w:rPr>
        <w:t xml:space="preserve"> минимальный порог срабатывания дет</w:t>
      </w:r>
      <w:r w:rsidR="006109EE">
        <w:rPr>
          <w:rFonts w:ascii="Times New Roman" w:hAnsi="Times New Roman" w:cs="Times New Roman"/>
        </w:rPr>
        <w:t>ектора, или уровень шума. Поэто</w:t>
      </w:r>
      <w:r w:rsidRPr="002C10B0">
        <w:rPr>
          <w:rFonts w:ascii="Times New Roman" w:hAnsi="Times New Roman" w:cs="Times New Roman"/>
        </w:rPr>
        <w:t xml:space="preserve">му и восстановление </w:t>
      </w:r>
      <w:del w:id="32" w:author="Marina" w:date="2018-07-13T17:26:00Z">
        <w:r w:rsidRPr="002C10B0" w:rsidDel="000B5D27">
          <w:rPr>
            <w:rFonts w:ascii="Times New Roman" w:hAnsi="Times New Roman" w:cs="Times New Roman"/>
          </w:rPr>
          <w:delText xml:space="preserve">измерений </w:delText>
        </w:r>
      </w:del>
      <w:r w:rsidRPr="002C10B0">
        <w:rPr>
          <w:rFonts w:ascii="Times New Roman" w:hAnsi="Times New Roman" w:cs="Times New Roman"/>
        </w:rPr>
        <w:t>для этих лучей нео</w:t>
      </w:r>
      <w:r w:rsidR="006109EE">
        <w:rPr>
          <w:rFonts w:ascii="Times New Roman" w:hAnsi="Times New Roman" w:cs="Times New Roman"/>
        </w:rPr>
        <w:t>б</w:t>
      </w:r>
      <w:r w:rsidRPr="002C10B0">
        <w:rPr>
          <w:rFonts w:ascii="Times New Roman" w:hAnsi="Times New Roman" w:cs="Times New Roman"/>
        </w:rPr>
        <w:t xml:space="preserve">ходимо производить с </w:t>
      </w:r>
      <w:del w:id="33" w:author="Marina" w:date="2018-07-13T17:27:00Z">
        <w:r w:rsidRPr="002C10B0" w:rsidDel="000B5D27">
          <w:rPr>
            <w:rFonts w:ascii="Times New Roman" w:hAnsi="Times New Roman" w:cs="Times New Roman"/>
          </w:rPr>
          <w:delText>учетом</w:delText>
        </w:r>
        <w:r w:rsidR="006109EE" w:rsidDel="000B5D27">
          <w:rPr>
            <w:rFonts w:ascii="Times New Roman" w:hAnsi="Times New Roman" w:cs="Times New Roman"/>
          </w:rPr>
          <w:delText xml:space="preserve"> </w:delText>
        </w:r>
      </w:del>
      <w:proofErr w:type="spellStart"/>
      <w:ins w:id="34" w:author="Marina" w:date="2018-07-13T17:27:00Z">
        <w:r w:rsidR="000B5D27">
          <w:rPr>
            <w:rFonts w:ascii="Times New Roman" w:hAnsi="Times New Roman" w:cs="Times New Roman"/>
          </w:rPr>
          <w:t>использование</w:t>
        </w:r>
      </w:ins>
      <w:del w:id="35" w:author="Marina" w:date="2018-07-13T17:27:00Z">
        <w:r w:rsidRPr="002C10B0" w:rsidDel="000B5D27">
          <w:rPr>
            <w:rFonts w:ascii="Times New Roman" w:hAnsi="Times New Roman" w:cs="Times New Roman"/>
          </w:rPr>
          <w:delText xml:space="preserve">их значений как </w:delText>
        </w:r>
      </w:del>
      <w:r w:rsidRPr="002C10B0">
        <w:rPr>
          <w:rFonts w:ascii="Times New Roman" w:hAnsi="Times New Roman" w:cs="Times New Roman"/>
        </w:rPr>
        <w:t>неравенств</w:t>
      </w:r>
      <w:proofErr w:type="spellEnd"/>
      <w:r w:rsidRPr="002C10B0">
        <w:rPr>
          <w:rFonts w:ascii="Times New Roman" w:hAnsi="Times New Roman" w:cs="Times New Roman"/>
        </w:rPr>
        <w:t>.</w:t>
      </w:r>
    </w:p>
    <w:p w:rsidR="00425724" w:rsidRPr="00425724" w:rsidRDefault="00CE319F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</w:rPr>
      </w:pPr>
      <w:r w:rsidRPr="00CE319F">
        <w:rPr>
          <w:rFonts w:ascii="Times New Roman" w:hAnsi="Times New Roman" w:cs="Times New Roman"/>
        </w:rPr>
        <w:t>Предлагаемая модель может быть выражена в оптимизационной задаче алгебраического метода в виде ограничений-неравенств. Обозначим за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δ</w:t>
      </w:r>
      <w:r w:rsidRPr="006109EE"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 xml:space="preserve"> порог </w:t>
      </w:r>
      <w:r w:rsidRPr="00CE319F">
        <w:rPr>
          <w:rFonts w:ascii="Times New Roman" w:hAnsi="Times New Roman" w:cs="Times New Roman"/>
        </w:rPr>
        <w:t xml:space="preserve">активации пикселя (или уровень шума). </w:t>
      </w:r>
      <w:proofErr w:type="gramStart"/>
      <w:r w:rsidRPr="00CE319F">
        <w:rPr>
          <w:rFonts w:ascii="Times New Roman" w:hAnsi="Times New Roman" w:cs="Times New Roman"/>
        </w:rPr>
        <w:t>После обычной для томографии процедуры логарифмирования</w:t>
      </w:r>
      <w:ins w:id="36" w:author="Marina" w:date="2018-07-13T17:31:00Z">
        <w:r w:rsidR="000B5D27" w:rsidRPr="000B5D27">
          <w:rPr>
            <w:rFonts w:ascii="Times New Roman" w:hAnsi="Times New Roman" w:cs="Times New Roman"/>
            <w:rPrChange w:id="37" w:author="Marina" w:date="2018-07-13T17:31:00Z">
              <w:rPr>
                <w:rFonts w:ascii="Times New Roman" w:hAnsi="Times New Roman" w:cs="Times New Roman"/>
                <w:lang w:val="en-US"/>
              </w:rPr>
            </w:rPrChange>
          </w:rPr>
          <w:t>,</w:t>
        </w:r>
      </w:ins>
      <w:r w:rsidRPr="00CE319F">
        <w:rPr>
          <w:rFonts w:ascii="Times New Roman" w:hAnsi="Times New Roman" w:cs="Times New Roman"/>
        </w:rPr>
        <w:t xml:space="preserve"> </w:t>
      </w:r>
      <w:del w:id="38" w:author="Marina" w:date="2018-07-13T17:29:00Z">
        <w:r w:rsidRPr="00CE319F" w:rsidDel="000B5D27">
          <w:rPr>
            <w:rFonts w:ascii="Times New Roman" w:hAnsi="Times New Roman" w:cs="Times New Roman"/>
          </w:rPr>
          <w:delText xml:space="preserve">условие </w:delText>
        </w:r>
      </w:del>
      <w:r w:rsidRPr="00CE319F">
        <w:rPr>
          <w:rFonts w:ascii="Times New Roman" w:hAnsi="Times New Roman" w:cs="Times New Roman"/>
        </w:rPr>
        <w:t>для пикселей j</w:t>
      </w:r>
      <w:ins w:id="39" w:author="Marina" w:date="2018-07-13T17:29:00Z">
        <w:r w:rsidR="000B5D27">
          <w:rPr>
            <w:rFonts w:ascii="Times New Roman" w:hAnsi="Times New Roman" w:cs="Times New Roman"/>
          </w:rPr>
          <w:t>,</w:t>
        </w:r>
      </w:ins>
      <w:r w:rsidRPr="00CE319F">
        <w:rPr>
          <w:rFonts w:ascii="Times New Roman" w:hAnsi="Times New Roman" w:cs="Times New Roman"/>
        </w:rPr>
        <w:t xml:space="preserve"> в которых интенсивность</w:t>
      </w:r>
      <w:r>
        <w:rPr>
          <w:rFonts w:ascii="Times New Roman" w:hAnsi="Times New Roman" w:cs="Times New Roman"/>
        </w:rPr>
        <w:t xml:space="preserve"> </w:t>
      </w:r>
      <w:r w:rsidRPr="00CE319F">
        <w:rPr>
          <w:rFonts w:ascii="Times New Roman" w:hAnsi="Times New Roman" w:cs="Times New Roman"/>
        </w:rPr>
        <w:t>пришедшего излучения</w:t>
      </w:r>
      <w:r w:rsidR="00EE76B1" w:rsidRPr="00EE76B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CE319F">
        <w:rPr>
          <w:rFonts w:ascii="Times New Roman" w:hAnsi="Times New Roman" w:cs="Times New Roman"/>
        </w:rPr>
        <w:t xml:space="preserve"> меньше порога</w:t>
      </w:r>
      <w:r w:rsidR="006C31EA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</w:rPr>
                  <m:t>min</m:t>
                </m:r>
              </m:sub>
            </m:sSub>
          </m:e>
        </m:d>
      </m:oMath>
      <w:r w:rsidR="0089777B">
        <w:rPr>
          <w:rFonts w:ascii="Times New Roman" w:eastAsiaTheme="minorEastAsia" w:hAnsi="Times New Roman" w:cs="Times New Roman"/>
        </w:rPr>
        <w:t xml:space="preserve">, </w:t>
      </w:r>
      <w:r w:rsidR="006C31EA" w:rsidRPr="006C31EA">
        <w:rPr>
          <w:rFonts w:ascii="Times New Roman" w:eastAsiaTheme="minorEastAsia" w:hAnsi="Times New Roman" w:cs="Times New Roman"/>
        </w:rPr>
        <w:t xml:space="preserve">можно записать </w:t>
      </w:r>
      <w:ins w:id="40" w:author="Marina" w:date="2018-07-13T17:29:00Z">
        <w:r w:rsidR="000B5D27">
          <w:rPr>
            <w:rFonts w:ascii="Times New Roman" w:eastAsiaTheme="minorEastAsia" w:hAnsi="Times New Roman" w:cs="Times New Roman"/>
          </w:rPr>
          <w:t xml:space="preserve">следующее </w:t>
        </w:r>
      </w:ins>
      <w:r w:rsidR="006C31EA" w:rsidRPr="006C31EA">
        <w:rPr>
          <w:rFonts w:ascii="Times New Roman" w:eastAsiaTheme="minorEastAsia" w:hAnsi="Times New Roman" w:cs="Times New Roman"/>
        </w:rPr>
        <w:t>условие</w:t>
      </w:r>
      <w:ins w:id="41" w:author="Marina" w:date="2018-07-13T17:30:00Z">
        <w:r w:rsidR="000B5D27" w:rsidRPr="000B5D27">
          <w:rPr>
            <w:rFonts w:ascii="Times New Roman" w:eastAsiaTheme="minorEastAsia" w:hAnsi="Times New Roman" w:cs="Times New Roman"/>
            <w:rPrChange w:id="42" w:author="Marina" w:date="2018-07-13T17:30:00Z">
              <w:rPr>
                <w:rFonts w:ascii="Times New Roman" w:eastAsiaTheme="minorEastAsia" w:hAnsi="Times New Roman" w:cs="Times New Roman"/>
                <w:lang w:val="en-US"/>
              </w:rPr>
            </w:rPrChange>
          </w:rPr>
          <w:t>:</w:t>
        </w:r>
      </w:ins>
      <w:r w:rsidR="006C31EA" w:rsidRPr="006C31E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</w:rPr>
              <m:t>=δ</m:t>
            </m:r>
          </m:e>
        </m:func>
        <m:r>
          <w:rPr>
            <w:rFonts w:ascii="Cambria Math" w:eastAsiaTheme="minorEastAsia" w:hAnsi="Cambria Math" w:cs="Times New Roman"/>
          </w:rPr>
          <m:t>.</m:t>
        </m:r>
      </m:oMath>
      <w:r w:rsidR="006C31EA" w:rsidRPr="006C31EA">
        <w:rPr>
          <w:rFonts w:ascii="Times New Roman" w:eastAsiaTheme="minorEastAsia" w:hAnsi="Times New Roman" w:cs="Times New Roman"/>
        </w:rPr>
        <w:t xml:space="preserve"> У</w:t>
      </w:r>
      <w:proofErr w:type="spellStart"/>
      <w:r w:rsidR="006C31EA">
        <w:rPr>
          <w:rFonts w:ascii="Times New Roman" w:eastAsiaTheme="minorEastAsia" w:hAnsi="Times New Roman" w:cs="Times New Roman"/>
        </w:rPr>
        <w:t>читывая</w:t>
      </w:r>
      <w:proofErr w:type="spellEnd"/>
      <w:r w:rsidR="006C31EA">
        <w:rPr>
          <w:rFonts w:ascii="Times New Roman" w:eastAsiaTheme="minorEastAsia" w:hAnsi="Times New Roman" w:cs="Times New Roman"/>
        </w:rPr>
        <w:t xml:space="preserve">, что в терминах алгебраического метода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</m:e>
        </m:nary>
      </m:oMath>
      <w:r w:rsidR="00E37467" w:rsidRPr="00E37467">
        <w:rPr>
          <w:rFonts w:ascii="Times New Roman" w:eastAsiaTheme="minorEastAsia" w:hAnsi="Times New Roman" w:cs="Times New Roman"/>
        </w:rPr>
        <w:t xml:space="preserve">, </w:t>
      </w:r>
      <w:r w:rsidR="00E3746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W=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{w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E37467" w:rsidRPr="00E37467">
        <w:rPr>
          <w:rFonts w:ascii="Times New Roman" w:eastAsiaTheme="minorEastAsia" w:hAnsi="Times New Roman" w:cs="Times New Roman"/>
        </w:rPr>
        <w:t xml:space="preserve"> </w:t>
      </w:r>
      <w:r w:rsidR="00E37467">
        <w:rPr>
          <w:rFonts w:ascii="Times New Roman" w:eastAsiaTheme="minorEastAsia" w:hAnsi="Times New Roman" w:cs="Times New Roman"/>
        </w:rPr>
        <w:t>– матрица п</w:t>
      </w:r>
      <w:r w:rsidR="0089777B">
        <w:rPr>
          <w:rFonts w:ascii="Times New Roman" w:eastAsiaTheme="minorEastAsia" w:hAnsi="Times New Roman" w:cs="Times New Roman"/>
        </w:rPr>
        <w:t>роекции, указывающая вклад пикс</w:t>
      </w:r>
      <w:r w:rsidR="00E37467">
        <w:rPr>
          <w:rFonts w:ascii="Times New Roman" w:eastAsiaTheme="minorEastAsia" w:hAnsi="Times New Roman" w:cs="Times New Roman"/>
        </w:rPr>
        <w:t>е</w:t>
      </w:r>
      <w:r w:rsidR="0089777B">
        <w:rPr>
          <w:rFonts w:ascii="Times New Roman" w:eastAsiaTheme="minorEastAsia" w:hAnsi="Times New Roman" w:cs="Times New Roman"/>
        </w:rPr>
        <w:t>л</w:t>
      </w:r>
      <w:r w:rsidR="00E37467">
        <w:rPr>
          <w:rFonts w:ascii="Times New Roman" w:eastAsiaTheme="minorEastAsia" w:hAnsi="Times New Roman" w:cs="Times New Roman"/>
        </w:rPr>
        <w:t xml:space="preserve">я i в лучевую сумму вдоль луча </w:t>
      </w:r>
      <w:r w:rsidR="00E37467">
        <w:rPr>
          <w:rFonts w:ascii="Times New Roman" w:eastAsiaTheme="minorEastAsia" w:hAnsi="Times New Roman" w:cs="Times New Roman"/>
          <w:lang w:val="en-US"/>
        </w:rPr>
        <w:t>j</w:t>
      </w:r>
      <w:r w:rsidR="00E3746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413A24" w:rsidRPr="00413A24">
        <w:rPr>
          <w:rFonts w:ascii="Times New Roman" w:eastAsiaTheme="minorEastAsia" w:hAnsi="Times New Roman" w:cs="Times New Roman"/>
        </w:rPr>
        <w:t xml:space="preserve"> </w:t>
      </w:r>
      <w:r w:rsidR="00413A24">
        <w:rPr>
          <w:rFonts w:ascii="Times New Roman" w:eastAsiaTheme="minorEastAsia" w:hAnsi="Times New Roman" w:cs="Times New Roman"/>
        </w:rPr>
        <w:t>–</w:t>
      </w:r>
      <w:r w:rsidR="00413A24" w:rsidRPr="00413A24">
        <w:rPr>
          <w:rFonts w:ascii="Times New Roman" w:eastAsiaTheme="minorEastAsia" w:hAnsi="Times New Roman" w:cs="Times New Roman"/>
        </w:rPr>
        <w:t xml:space="preserve"> </w:t>
      </w:r>
      <w:r w:rsidR="00413A24">
        <w:rPr>
          <w:rFonts w:ascii="Times New Roman" w:eastAsiaTheme="minorEastAsia" w:hAnsi="Times New Roman" w:cs="Times New Roman"/>
        </w:rPr>
        <w:t xml:space="preserve">изображение размера </w:t>
      </w:r>
      <m:oMath>
        <m:r>
          <w:rPr>
            <w:rFonts w:ascii="Cambria Math" w:eastAsiaTheme="minorEastAsia" w:hAnsi="Cambria Math" w:cs="Times New Roman"/>
          </w:rPr>
          <m:t>n×n</m:t>
        </m:r>
      </m:oMath>
      <w:r w:rsidR="00413A24" w:rsidRPr="00413A24">
        <w:rPr>
          <w:rFonts w:ascii="Times New Roman" w:eastAsiaTheme="minorEastAsia" w:hAnsi="Times New Roman" w:cs="Times New Roman"/>
        </w:rPr>
        <w:t xml:space="preserve">, </w:t>
      </w:r>
      <w:r w:rsidR="00413A24">
        <w:rPr>
          <w:rFonts w:ascii="Times New Roman" w:eastAsiaTheme="minorEastAsia" w:hAnsi="Times New Roman" w:cs="Times New Roman"/>
        </w:rPr>
        <w:t>отражающая распределение линейного коэффициента ослабления в объекте, а</w:t>
      </w:r>
      <w:r w:rsidR="00413A24" w:rsidRPr="00413A2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413A24">
        <w:rPr>
          <w:rFonts w:ascii="Times New Roman" w:eastAsiaTheme="minorEastAsia" w:hAnsi="Times New Roman" w:cs="Times New Roman"/>
        </w:rPr>
        <w:t xml:space="preserve"> –</w:t>
      </w:r>
      <w:r w:rsidR="00413A24" w:rsidRPr="00413A24">
        <w:rPr>
          <w:rFonts w:ascii="Times New Roman" w:eastAsiaTheme="minorEastAsia" w:hAnsi="Times New Roman" w:cs="Times New Roman"/>
        </w:rPr>
        <w:t xml:space="preserve"> </w:t>
      </w:r>
      <w:r w:rsidR="00413A24">
        <w:rPr>
          <w:rFonts w:ascii="Times New Roman" w:eastAsiaTheme="minorEastAsia" w:hAnsi="Times New Roman" w:cs="Times New Roman"/>
        </w:rPr>
        <w:t xml:space="preserve">изображение измерения или </w:t>
      </w:r>
      <w:proofErr w:type="spellStart"/>
      <w:r w:rsidR="00413A24">
        <w:rPr>
          <w:rFonts w:ascii="Times New Roman" w:eastAsiaTheme="minorEastAsia" w:hAnsi="Times New Roman" w:cs="Times New Roman"/>
        </w:rPr>
        <w:t>синограммы</w:t>
      </w:r>
      <w:proofErr w:type="spellEnd"/>
      <w:r w:rsidR="00413A24">
        <w:rPr>
          <w:rFonts w:ascii="Times New Roman" w:eastAsiaTheme="minorEastAsia" w:hAnsi="Times New Roman" w:cs="Times New Roman"/>
        </w:rPr>
        <w:t xml:space="preserve">, размера </w:t>
      </w:r>
      <m:oMath>
        <m:r>
          <w:rPr>
            <w:rFonts w:ascii="Cambria Math" w:eastAsiaTheme="minorEastAsia" w:hAnsi="Cambria Math" w:cs="Times New Roman"/>
          </w:rPr>
          <m:t>n×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φ</m:t>
            </m:r>
          </m:sub>
        </m:sSub>
      </m:oMath>
      <w:r w:rsidR="00425724">
        <w:rPr>
          <w:rFonts w:ascii="Times New Roman" w:eastAsiaTheme="minorEastAsia" w:hAnsi="Times New Roman" w:cs="Times New Roman"/>
        </w:rPr>
        <w:t>. З</w:t>
      </w:r>
      <w:r w:rsidR="00425724" w:rsidRPr="00EE76B1">
        <w:rPr>
          <w:rFonts w:ascii="Times New Roman" w:eastAsiaTheme="minorEastAsia" w:hAnsi="Times New Roman" w:cs="Times New Roman"/>
        </w:rPr>
        <w:t xml:space="preserve">а </w:t>
      </w:r>
      <w:r w:rsidR="00425724" w:rsidRPr="00EE76B1">
        <w:rPr>
          <w:rFonts w:ascii="Times New Roman" w:eastAsiaTheme="minorEastAsia" w:hAnsi="Times New Roman" w:cs="Times New Roman"/>
          <w:lang w:val="en-US"/>
        </w:rPr>
        <w:t>J</w:t>
      </w:r>
      <w:r w:rsidR="00425724" w:rsidRPr="00EE76B1">
        <w:rPr>
          <w:rFonts w:ascii="Times New Roman" w:eastAsiaTheme="minorEastAsia" w:hAnsi="Times New Roman" w:cs="Times New Roman"/>
        </w:rPr>
        <w:t xml:space="preserve"> обознач</w:t>
      </w:r>
      <w:r w:rsidR="00425724">
        <w:rPr>
          <w:rFonts w:ascii="Times New Roman" w:eastAsiaTheme="minorEastAsia" w:hAnsi="Times New Roman" w:cs="Times New Roman"/>
        </w:rPr>
        <w:t>им</w:t>
      </w:r>
      <w:r w:rsidR="00425724" w:rsidRPr="00EE76B1">
        <w:rPr>
          <w:rFonts w:ascii="Times New Roman" w:eastAsiaTheme="minorEastAsia" w:hAnsi="Times New Roman" w:cs="Times New Roman"/>
        </w:rPr>
        <w:t xml:space="preserve"> множество</w:t>
      </w:r>
      <w:proofErr w:type="gramEnd"/>
      <w:r w:rsidR="00425724" w:rsidRPr="00EE76B1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425724" w:rsidRPr="00EE76B1">
        <w:rPr>
          <w:rFonts w:ascii="Times New Roman" w:eastAsiaTheme="minorEastAsia" w:hAnsi="Times New Roman" w:cs="Times New Roman"/>
        </w:rPr>
        <w:t>пикселей</w:t>
      </w:r>
      <w:proofErr w:type="gramEnd"/>
      <w:r w:rsidR="00425724" w:rsidRPr="00EE76B1">
        <w:rPr>
          <w:rFonts w:ascii="Times New Roman" w:eastAsiaTheme="minorEastAsia" w:hAnsi="Times New Roman" w:cs="Times New Roman"/>
        </w:rPr>
        <w:t>, значения которых выходят за порог:</w:t>
      </w:r>
      <w:r w:rsidR="00425724">
        <w:rPr>
          <w:rFonts w:ascii="Times New Roman" w:eastAsiaTheme="minorEastAsia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j 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≥δ}</m:t>
        </m:r>
      </m:oMath>
      <w:r w:rsidR="00425724" w:rsidRPr="00EE76B1">
        <w:rPr>
          <w:rFonts w:ascii="Times New Roman" w:eastAsiaTheme="minorEastAsia" w:hAnsi="Times New Roman" w:cs="Times New Roman"/>
        </w:rPr>
        <w:t>,</w:t>
      </w:r>
      <w:r w:rsidR="00425724">
        <w:rPr>
          <w:rFonts w:ascii="Times New Roman" w:eastAsiaTheme="minorEastAsia" w:hAnsi="Times New Roman" w:cs="Times New Roman"/>
        </w:rPr>
        <w:t xml:space="preserve"> а так же введем диагональную матрицу </w:t>
      </w:r>
      <m:oMath>
        <m:r>
          <w:rPr>
            <w:rFonts w:ascii="Cambria Math" w:eastAsiaTheme="minorEastAsia" w:hAnsi="Cambria Math" w:cs="Times New Roman"/>
          </w:rPr>
          <m:t>K∈diag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jj</m:t>
            </m:r>
          </m:sub>
        </m:sSub>
        <m:r>
          <w:rPr>
            <w:rFonts w:ascii="Cambria Math" w:eastAsiaTheme="minorEastAsia" w:hAnsi="Cambria Math" w:cs="Times New Roman"/>
          </w:rPr>
          <m:t xml:space="preserve">=0 , если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, иначе 1.</m:t>
        </m:r>
      </m:oMath>
    </w:p>
    <w:p w:rsidR="006C31EA" w:rsidRDefault="00413A24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Следуя алгебраическому подходу, задачу восстановления можно сформулировать в виде оптимизационной задачи, которая </w:t>
      </w:r>
      <w:r w:rsidR="00E37467">
        <w:rPr>
          <w:rFonts w:ascii="Times New Roman" w:eastAsiaTheme="minorEastAsia" w:hAnsi="Times New Roman" w:cs="Times New Roman"/>
        </w:rPr>
        <w:t xml:space="preserve">для предложенной модели будет иметь следующий вид: </w:t>
      </w:r>
    </w:p>
    <w:p w:rsidR="00EE76B1" w:rsidRDefault="00FC45B7" w:rsidP="0014561C">
      <w:pPr>
        <w:spacing w:after="0" w:line="360" w:lineRule="auto"/>
        <w:ind w:left="2832"/>
        <w:jc w:val="both"/>
        <w:rPr>
          <w:rFonts w:ascii="Times New Roman" w:eastAsiaTheme="minorEastAsia" w:hAnsi="Times New Roman" w:cs="Times New Roman"/>
          <w:i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- 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Wf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→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lim>
                    </m:limLow>
                  </m:fName>
                  <m:e/>
                </m:func>
                <m:r>
                  <w:rPr>
                    <w:rFonts w:ascii="Cambria Math" w:eastAsiaTheme="minorEastAsia" w:hAnsi="Cambria Math" w:cs="Times New Roman"/>
                  </w:rPr>
                  <m:t>, 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≥δ, j∈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≥0</m:t>
                </m:r>
              </m:e>
            </m:eqArr>
          </m:e>
        </m:d>
      </m:oMath>
      <w:r w:rsidR="009C6517">
        <w:rPr>
          <w:rFonts w:ascii="Times New Roman" w:eastAsiaTheme="minorEastAsia" w:hAnsi="Times New Roman" w:cs="Times New Roman"/>
          <w:i/>
        </w:rPr>
        <w:tab/>
      </w:r>
      <w:r w:rsidR="009C6517">
        <w:rPr>
          <w:rFonts w:ascii="Times New Roman" w:eastAsiaTheme="minorEastAsia" w:hAnsi="Times New Roman" w:cs="Times New Roman"/>
          <w:i/>
        </w:rPr>
        <w:tab/>
      </w:r>
      <w:r w:rsidR="009C6517">
        <w:rPr>
          <w:rFonts w:ascii="Times New Roman" w:eastAsiaTheme="minorEastAsia" w:hAnsi="Times New Roman" w:cs="Times New Roman"/>
          <w:i/>
        </w:rPr>
        <w:tab/>
      </w:r>
      <w:r w:rsidR="009C6517">
        <w:rPr>
          <w:rFonts w:ascii="Times New Roman" w:eastAsiaTheme="minorEastAsia" w:hAnsi="Times New Roman" w:cs="Times New Roman"/>
          <w:i/>
        </w:rPr>
        <w:tab/>
      </w:r>
      <w:r w:rsidR="00EE76B1" w:rsidRPr="00EE76B1">
        <w:rPr>
          <w:rFonts w:ascii="Times New Roman" w:eastAsiaTheme="minorEastAsia" w:hAnsi="Times New Roman" w:cs="Times New Roman"/>
          <w:i/>
        </w:rPr>
        <w:t>(1)</w:t>
      </w:r>
    </w:p>
    <w:p w:rsidR="006C31EA" w:rsidRPr="006C31EA" w:rsidRDefault="00EE76B1" w:rsidP="000B5D27">
      <w:pPr>
        <w:spacing w:after="0" w:line="360" w:lineRule="auto"/>
        <w:jc w:val="both"/>
        <w:rPr>
          <w:rFonts w:ascii="Times New Roman" w:eastAsiaTheme="minorEastAsia" w:hAnsi="Times New Roman" w:cs="Times New Roman"/>
        </w:rPr>
        <w:pPrChange w:id="43" w:author="Marina" w:date="2018-07-13T17:32:00Z">
          <w:pPr>
            <w:spacing w:after="0" w:line="360" w:lineRule="auto"/>
            <w:ind w:firstLine="284"/>
            <w:jc w:val="both"/>
          </w:pPr>
        </w:pPrChange>
      </w:pPr>
      <w:r w:rsidRPr="00EE76B1">
        <w:rPr>
          <w:rFonts w:ascii="Times New Roman" w:eastAsiaTheme="minorEastAsia" w:hAnsi="Times New Roman" w:cs="Times New Roman"/>
        </w:rPr>
        <w:t xml:space="preserve">так же добавлено условие на </w:t>
      </w:r>
      <w:proofErr w:type="spellStart"/>
      <w:r w:rsidRPr="00EE76B1">
        <w:rPr>
          <w:rFonts w:ascii="Times New Roman" w:eastAsiaTheme="minorEastAsia" w:hAnsi="Times New Roman" w:cs="Times New Roman"/>
        </w:rPr>
        <w:t>неотрицательность</w:t>
      </w:r>
      <w:proofErr w:type="spellEnd"/>
      <w:r w:rsidRPr="00EE76B1">
        <w:rPr>
          <w:rFonts w:ascii="Times New Roman" w:eastAsiaTheme="minorEastAsia" w:hAnsi="Times New Roman" w:cs="Times New Roman"/>
        </w:rPr>
        <w:t xml:space="preserve"> значений </w:t>
      </w:r>
      <w:r>
        <w:rPr>
          <w:rFonts w:ascii="Times New Roman" w:eastAsiaTheme="minorEastAsia" w:hAnsi="Times New Roman" w:cs="Times New Roman"/>
        </w:rPr>
        <w:t>восстанавливаемой характ</w:t>
      </w:r>
      <w:r w:rsidR="00F01BC1">
        <w:rPr>
          <w:rFonts w:ascii="Times New Roman" w:eastAsiaTheme="minorEastAsia" w:hAnsi="Times New Roman" w:cs="Times New Roman"/>
        </w:rPr>
        <w:t>еристики. Так как функ</w:t>
      </w:r>
      <w:r w:rsidR="00F01BC1" w:rsidRPr="00F01BC1">
        <w:rPr>
          <w:rFonts w:ascii="Times New Roman" w:eastAsiaTheme="minorEastAsia" w:hAnsi="Times New Roman" w:cs="Times New Roman"/>
        </w:rPr>
        <w:t>ционал ошибки квадратичный, а ограничения - линейные, для решения этой</w:t>
      </w:r>
      <w:r w:rsidR="00F01BC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минимизационной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задачи эффективным будет применить метод квадратичного</w:t>
      </w:r>
      <w:r w:rsidR="00F01BC1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>программирования. При этом в формулировк</w:t>
      </w:r>
      <w:r w:rsidR="00F01BC1">
        <w:rPr>
          <w:rFonts w:ascii="Times New Roman" w:eastAsiaTheme="minorEastAsia" w:hAnsi="Times New Roman" w:cs="Times New Roman"/>
        </w:rPr>
        <w:t>е оптимизационной задачи присут</w:t>
      </w:r>
      <w:r w:rsidR="00F01BC1" w:rsidRPr="00F01BC1">
        <w:rPr>
          <w:rFonts w:ascii="Times New Roman" w:eastAsiaTheme="minorEastAsia" w:hAnsi="Times New Roman" w:cs="Times New Roman"/>
        </w:rPr>
        <w:t xml:space="preserve">ствует полная матрица преобразования 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Хафа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W=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{w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ins w:id="44" w:author="Marina" w:date="2018-07-13T17:32:00Z">
        <w:r w:rsidR="000B5D27" w:rsidRPr="000B5D27">
          <w:rPr>
            <w:rFonts w:ascii="Times New Roman" w:eastAsiaTheme="minorEastAsia" w:hAnsi="Times New Roman" w:cs="Times New Roman"/>
            <w:rPrChange w:id="45" w:author="Marina" w:date="2018-07-13T17:33:00Z">
              <w:rPr>
                <w:rFonts w:ascii="Times New Roman" w:eastAsiaTheme="minorEastAsia" w:hAnsi="Times New Roman" w:cs="Times New Roman"/>
                <w:lang w:val="en-US"/>
              </w:rPr>
            </w:rPrChange>
          </w:rPr>
          <w:t xml:space="preserve"> (</w:t>
        </w:r>
      </w:ins>
      <w:ins w:id="46" w:author="Marina" w:date="2018-07-13T17:33:00Z">
        <w:r w:rsidR="000B5D27">
          <w:rPr>
            <w:rFonts w:ascii="Times New Roman" w:eastAsiaTheme="minorEastAsia" w:hAnsi="Times New Roman" w:cs="Times New Roman"/>
          </w:rPr>
          <w:t xml:space="preserve">ссылка, где </w:t>
        </w:r>
        <w:proofErr w:type="gramStart"/>
        <w:r w:rsidR="000B5D27">
          <w:rPr>
            <w:rFonts w:ascii="Times New Roman" w:eastAsiaTheme="minorEastAsia" w:hAnsi="Times New Roman" w:cs="Times New Roman"/>
          </w:rPr>
          <w:t>говорится</w:t>
        </w:r>
        <w:proofErr w:type="gramEnd"/>
        <w:r w:rsidR="000B5D27">
          <w:rPr>
            <w:rFonts w:ascii="Times New Roman" w:eastAsiaTheme="minorEastAsia" w:hAnsi="Times New Roman" w:cs="Times New Roman"/>
          </w:rPr>
          <w:t xml:space="preserve"> что это такое – преобразование </w:t>
        </w:r>
        <w:proofErr w:type="spellStart"/>
        <w:r w:rsidR="000B5D27">
          <w:rPr>
            <w:rFonts w:ascii="Times New Roman" w:eastAsiaTheme="minorEastAsia" w:hAnsi="Times New Roman" w:cs="Times New Roman"/>
          </w:rPr>
          <w:t>Хафа</w:t>
        </w:r>
      </w:ins>
      <w:proofErr w:type="spellEnd"/>
      <w:ins w:id="47" w:author="Marina" w:date="2018-07-13T17:34:00Z">
        <w:r w:rsidR="000B5D27">
          <w:rPr>
            <w:rFonts w:ascii="Times New Roman" w:eastAsiaTheme="minorEastAsia" w:hAnsi="Times New Roman" w:cs="Times New Roman"/>
          </w:rPr>
          <w:t xml:space="preserve">, вводится понятие матрицы </w:t>
        </w:r>
        <w:proofErr w:type="spellStart"/>
        <w:r w:rsidR="000B5D27">
          <w:rPr>
            <w:rFonts w:ascii="Times New Roman" w:eastAsiaTheme="minorEastAsia" w:hAnsi="Times New Roman" w:cs="Times New Roman"/>
          </w:rPr>
          <w:t>Хафа</w:t>
        </w:r>
        <w:proofErr w:type="spellEnd"/>
        <w:r w:rsidR="000B5D27">
          <w:rPr>
            <w:rFonts w:ascii="Times New Roman" w:eastAsiaTheme="minorEastAsia" w:hAnsi="Times New Roman" w:cs="Times New Roman"/>
          </w:rPr>
          <w:t>, похоже, что это твоя работа</w:t>
        </w:r>
      </w:ins>
      <w:ins w:id="48" w:author="Marina" w:date="2018-07-13T17:32:00Z">
        <w:r w:rsidR="000B5D27" w:rsidRPr="000B5D27">
          <w:rPr>
            <w:rFonts w:ascii="Times New Roman" w:eastAsiaTheme="minorEastAsia" w:hAnsi="Times New Roman" w:cs="Times New Roman"/>
            <w:rPrChange w:id="49" w:author="Marina" w:date="2018-07-13T17:33:00Z">
              <w:rPr>
                <w:rFonts w:ascii="Times New Roman" w:eastAsiaTheme="minorEastAsia" w:hAnsi="Times New Roman" w:cs="Times New Roman"/>
                <w:lang w:val="en-US"/>
              </w:rPr>
            </w:rPrChange>
          </w:rPr>
          <w:t>)</w:t>
        </w:r>
      </w:ins>
      <w:r w:rsidR="00F01BC1">
        <w:rPr>
          <w:rFonts w:ascii="Times New Roman" w:eastAsiaTheme="minorEastAsia" w:hAnsi="Times New Roman" w:cs="Times New Roman"/>
        </w:rPr>
        <w:t>. Р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ешение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задачи возможно при исп</w:t>
      </w:r>
      <w:r w:rsidR="00F01BC1">
        <w:rPr>
          <w:rFonts w:ascii="Times New Roman" w:eastAsiaTheme="minorEastAsia" w:hAnsi="Times New Roman" w:cs="Times New Roman"/>
        </w:rPr>
        <w:t>ользовании итеративной градиент</w:t>
      </w:r>
      <w:r w:rsidR="00F01BC1" w:rsidRPr="00F01BC1">
        <w:rPr>
          <w:rFonts w:ascii="Times New Roman" w:eastAsiaTheme="minorEastAsia" w:hAnsi="Times New Roman" w:cs="Times New Roman"/>
        </w:rPr>
        <w:t xml:space="preserve">ной минимизации. </w:t>
      </w:r>
      <w:r w:rsidR="00F01BC1">
        <w:rPr>
          <w:rFonts w:ascii="Times New Roman" w:eastAsiaTheme="minorEastAsia" w:hAnsi="Times New Roman" w:cs="Times New Roman"/>
        </w:rPr>
        <w:t>К</w:t>
      </w:r>
      <w:r w:rsidR="00F01BC1" w:rsidRPr="00F01BC1">
        <w:rPr>
          <w:rFonts w:ascii="Times New Roman" w:eastAsiaTheme="minorEastAsia" w:hAnsi="Times New Roman" w:cs="Times New Roman"/>
        </w:rPr>
        <w:t>оличество</w:t>
      </w:r>
      <w:r w:rsidR="00F01BC1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lastRenderedPageBreak/>
        <w:t>элементов матрицы приблизительно составляет</w:t>
      </w:r>
      <w:r w:rsidR="00F01BC1"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φ</m:t>
            </m:r>
          </m:sub>
        </m:sSub>
      </m:oMath>
      <w:r w:rsidR="00413A24" w:rsidRPr="00413A24">
        <w:rPr>
          <w:rFonts w:ascii="Times New Roman" w:eastAsiaTheme="minorEastAsia" w:hAnsi="Times New Roman" w:cs="Times New Roman"/>
        </w:rPr>
        <w:t>.</w:t>
      </w:r>
      <w:r w:rsidR="00F01BC1" w:rsidRPr="00F01BC1">
        <w:rPr>
          <w:rFonts w:ascii="Times New Roman" w:eastAsiaTheme="minorEastAsia" w:hAnsi="Times New Roman" w:cs="Times New Roman"/>
        </w:rPr>
        <w:t xml:space="preserve"> При этом ненулевые значения</w:t>
      </w:r>
      <w:r w:rsidR="00413A24" w:rsidRPr="00413A24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 xml:space="preserve">для каждого столбца находятся только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O(n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φ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01BC1" w:rsidRPr="00F01BC1">
        <w:rPr>
          <w:rFonts w:ascii="Times New Roman" w:eastAsiaTheme="minorEastAsia" w:hAnsi="Times New Roman" w:cs="Times New Roman"/>
        </w:rPr>
        <w:t xml:space="preserve"> ячейках, делая возможным использование инструментария д</w:t>
      </w:r>
      <w:r w:rsidR="00413A24">
        <w:rPr>
          <w:rFonts w:ascii="Times New Roman" w:eastAsiaTheme="minorEastAsia" w:hAnsi="Times New Roman" w:cs="Times New Roman"/>
        </w:rPr>
        <w:t>ля работы с разреженными матрицами</w:t>
      </w:r>
      <w:r w:rsidR="00F01BC1" w:rsidRPr="00F01BC1">
        <w:rPr>
          <w:rFonts w:ascii="Times New Roman" w:eastAsiaTheme="minorEastAsia" w:hAnsi="Times New Roman" w:cs="Times New Roman"/>
        </w:rPr>
        <w:t>. Несмотря</w:t>
      </w:r>
      <w:r w:rsidR="00413A24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 xml:space="preserve">на это, при n = 256; 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nφ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= 180 и использовании чисел с плавающей точкой</w:t>
      </w:r>
      <w:r w:rsidR="00413A24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>двойной точности (тип данных float64) и сп</w:t>
      </w:r>
      <w:r w:rsidR="00413A24">
        <w:rPr>
          <w:rFonts w:ascii="Times New Roman" w:eastAsiaTheme="minorEastAsia" w:hAnsi="Times New Roman" w:cs="Times New Roman"/>
        </w:rPr>
        <w:t>особа хранения разреженных мат</w:t>
      </w:r>
      <w:r w:rsidR="00F01BC1" w:rsidRPr="00F01BC1">
        <w:rPr>
          <w:rFonts w:ascii="Times New Roman" w:eastAsiaTheme="minorEastAsia" w:hAnsi="Times New Roman" w:cs="Times New Roman"/>
        </w:rPr>
        <w:t>риц “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compressed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sparse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01BC1" w:rsidRPr="00F01BC1">
        <w:rPr>
          <w:rFonts w:ascii="Times New Roman" w:eastAsiaTheme="minorEastAsia" w:hAnsi="Times New Roman" w:cs="Times New Roman"/>
        </w:rPr>
        <w:t>row</w:t>
      </w:r>
      <w:proofErr w:type="spellEnd"/>
      <w:r w:rsidR="00F01BC1" w:rsidRPr="00F01BC1">
        <w:rPr>
          <w:rFonts w:ascii="Times New Roman" w:eastAsiaTheme="minorEastAsia" w:hAnsi="Times New Roman" w:cs="Times New Roman"/>
        </w:rPr>
        <w:t>” такая матрица в</w:t>
      </w:r>
      <w:r w:rsidR="00413A24">
        <w:rPr>
          <w:rFonts w:ascii="Times New Roman" w:eastAsiaTheme="minorEastAsia" w:hAnsi="Times New Roman" w:cs="Times New Roman"/>
        </w:rPr>
        <w:t xml:space="preserve"> оперативной памяти вычислителя </w:t>
      </w:r>
      <w:r w:rsidR="00F01BC1" w:rsidRPr="00F01BC1">
        <w:rPr>
          <w:rFonts w:ascii="Times New Roman" w:eastAsiaTheme="minorEastAsia" w:hAnsi="Times New Roman" w:cs="Times New Roman"/>
        </w:rPr>
        <w:t xml:space="preserve">будет занимать порядка 170Мб. </w:t>
      </w:r>
      <w:r w:rsidR="00413A24">
        <w:rPr>
          <w:rFonts w:ascii="Times New Roman" w:eastAsiaTheme="minorEastAsia" w:hAnsi="Times New Roman" w:cs="Times New Roman"/>
        </w:rPr>
        <w:t>При этом для традиционных методов</w:t>
      </w:r>
      <w:r w:rsidR="00F01BC1" w:rsidRPr="00F01BC1">
        <w:rPr>
          <w:rFonts w:ascii="Times New Roman" w:eastAsiaTheme="minorEastAsia" w:hAnsi="Times New Roman" w:cs="Times New Roman"/>
        </w:rPr>
        <w:t xml:space="preserve"> решения</w:t>
      </w:r>
      <w:r w:rsidR="00413A24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>задачи QP требует</w:t>
      </w:r>
      <w:r w:rsidR="0049287C">
        <w:rPr>
          <w:rFonts w:ascii="Times New Roman" w:eastAsiaTheme="minorEastAsia" w:hAnsi="Times New Roman" w:cs="Times New Roman"/>
        </w:rPr>
        <w:t>ся ра</w:t>
      </w:r>
      <w:r w:rsidR="00413A24">
        <w:rPr>
          <w:rFonts w:ascii="Times New Roman" w:eastAsiaTheme="minorEastAsia" w:hAnsi="Times New Roman" w:cs="Times New Roman"/>
        </w:rPr>
        <w:t xml:space="preserve">счет </w:t>
      </w:r>
      <w:r w:rsidR="00F01BC1" w:rsidRPr="00F01BC1">
        <w:rPr>
          <w:rFonts w:ascii="Times New Roman" w:eastAsiaTheme="minorEastAsia" w:hAnsi="Times New Roman" w:cs="Times New Roman"/>
        </w:rPr>
        <w:t>гессиана матрицы целевой функции, которая в разреженном виде занимает 11Гб в оперативной памяти</w:t>
      </w:r>
      <w:r w:rsidR="00413A24">
        <w:rPr>
          <w:rFonts w:ascii="Times New Roman" w:eastAsiaTheme="minorEastAsia" w:hAnsi="Times New Roman" w:cs="Times New Roman"/>
        </w:rPr>
        <w:t xml:space="preserve">. Стандартные реализации </w:t>
      </w:r>
      <w:proofErr w:type="gramStart"/>
      <w:r w:rsidR="00413A24">
        <w:rPr>
          <w:rFonts w:ascii="Times New Roman" w:eastAsiaTheme="minorEastAsia" w:hAnsi="Times New Roman" w:cs="Times New Roman"/>
        </w:rPr>
        <w:t>ПО</w:t>
      </w:r>
      <w:proofErr w:type="gramEnd"/>
      <w:r w:rsidR="00413A24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413A24">
        <w:rPr>
          <w:rFonts w:ascii="Times New Roman" w:eastAsiaTheme="minorEastAsia" w:hAnsi="Times New Roman" w:cs="Times New Roman"/>
        </w:rPr>
        <w:t>для</w:t>
      </w:r>
      <w:proofErr w:type="gramEnd"/>
      <w:r w:rsidR="00413A24">
        <w:rPr>
          <w:rFonts w:ascii="Times New Roman" w:eastAsiaTheme="minorEastAsia" w:hAnsi="Times New Roman" w:cs="Times New Roman"/>
        </w:rPr>
        <w:t xml:space="preserve"> реш</w:t>
      </w:r>
      <w:r w:rsidR="00F01BC1" w:rsidRPr="00F01BC1">
        <w:rPr>
          <w:rFonts w:ascii="Times New Roman" w:eastAsiaTheme="minorEastAsia" w:hAnsi="Times New Roman" w:cs="Times New Roman"/>
        </w:rPr>
        <w:t>ения задач</w:t>
      </w:r>
      <w:r w:rsidR="00413A24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>выпуклого и квадратичного программирования</w:t>
      </w:r>
      <w:r w:rsidR="00413A24">
        <w:rPr>
          <w:rFonts w:ascii="Times New Roman" w:eastAsiaTheme="minorEastAsia" w:hAnsi="Times New Roman" w:cs="Times New Roman"/>
        </w:rPr>
        <w:t xml:space="preserve"> не подходят для задачи (1)</w:t>
      </w:r>
      <w:r w:rsidR="00F01BC1" w:rsidRPr="00F01BC1">
        <w:rPr>
          <w:rFonts w:ascii="Times New Roman" w:eastAsiaTheme="minorEastAsia" w:hAnsi="Times New Roman" w:cs="Times New Roman"/>
        </w:rPr>
        <w:t xml:space="preserve">. </w:t>
      </w:r>
      <w:r w:rsidR="00413A24">
        <w:rPr>
          <w:rFonts w:ascii="Times New Roman" w:eastAsiaTheme="minorEastAsia" w:hAnsi="Times New Roman" w:cs="Times New Roman"/>
        </w:rPr>
        <w:t xml:space="preserve">В работе [13] приводится </w:t>
      </w:r>
      <w:r w:rsidR="00BD1E6B">
        <w:rPr>
          <w:rFonts w:ascii="Times New Roman" w:eastAsiaTheme="minorEastAsia" w:hAnsi="Times New Roman" w:cs="Times New Roman"/>
        </w:rPr>
        <w:t>реализация подход</w:t>
      </w:r>
      <w:ins w:id="50" w:author="Marina" w:date="2018-07-13T17:35:00Z">
        <w:r w:rsidR="000B5D27">
          <w:rPr>
            <w:rFonts w:ascii="Times New Roman" w:eastAsiaTheme="minorEastAsia" w:hAnsi="Times New Roman" w:cs="Times New Roman"/>
          </w:rPr>
          <w:t>а</w:t>
        </w:r>
      </w:ins>
      <w:del w:id="51" w:author="Marina" w:date="2018-07-13T17:35:00Z">
        <w:r w:rsidR="00BD1E6B" w:rsidDel="000B5D27">
          <w:rPr>
            <w:rFonts w:ascii="Times New Roman" w:eastAsiaTheme="minorEastAsia" w:hAnsi="Times New Roman" w:cs="Times New Roman"/>
          </w:rPr>
          <w:delText>я</w:delText>
        </w:r>
      </w:del>
      <w:r w:rsidR="00BD1E6B">
        <w:rPr>
          <w:rFonts w:ascii="Times New Roman" w:eastAsiaTheme="minorEastAsia" w:hAnsi="Times New Roman" w:cs="Times New Roman"/>
        </w:rPr>
        <w:t xml:space="preserve"> для модельного фантома малого размера: 10 пикселей и 36 проекционных углов, для которых решение задачи стандартными </w:t>
      </w:r>
      <w:r w:rsidR="0049287C">
        <w:rPr>
          <w:rFonts w:ascii="Times New Roman" w:eastAsiaTheme="minorEastAsia" w:hAnsi="Times New Roman" w:cs="Times New Roman"/>
        </w:rPr>
        <w:t>программными библиотеками</w:t>
      </w:r>
      <w:r w:rsidR="00BD1E6B">
        <w:rPr>
          <w:rFonts w:ascii="Times New Roman" w:eastAsiaTheme="minorEastAsia" w:hAnsi="Times New Roman" w:cs="Times New Roman"/>
        </w:rPr>
        <w:t xml:space="preserve"> представляется возможным. В [14</w:t>
      </w:r>
      <w:r w:rsidR="00BD1E6B" w:rsidRPr="00BD1E6B">
        <w:rPr>
          <w:rFonts w:ascii="Times New Roman" w:eastAsiaTheme="minorEastAsia" w:hAnsi="Times New Roman" w:cs="Times New Roman"/>
        </w:rPr>
        <w:t>]</w:t>
      </w:r>
      <w:r w:rsidR="00BD1E6B">
        <w:rPr>
          <w:rFonts w:ascii="Times New Roman" w:eastAsiaTheme="minorEastAsia" w:hAnsi="Times New Roman" w:cs="Times New Roman"/>
        </w:rPr>
        <w:t xml:space="preserve"> приводится метод восстановления, решающий приближенную (1) задачу на больших изображениях – метод мягких ограничений. В разделе 3 будет дано описание модифицированной процедуры решения задачи (1)</w:t>
      </w:r>
      <w:r w:rsidR="00F01BC1" w:rsidRPr="00F01BC1">
        <w:rPr>
          <w:rFonts w:ascii="Times New Roman" w:eastAsiaTheme="minorEastAsia" w:hAnsi="Times New Roman" w:cs="Times New Roman"/>
        </w:rPr>
        <w:t>, не требующей работы с такой огромной матрицей в</w:t>
      </w:r>
      <w:r w:rsidR="00BD1E6B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>явном виде, а лишь с результатами ее умножения на вектор, которые могут быть</w:t>
      </w:r>
      <w:r w:rsidR="00BD1E6B">
        <w:rPr>
          <w:rFonts w:ascii="Times New Roman" w:eastAsiaTheme="minorEastAsia" w:hAnsi="Times New Roman" w:cs="Times New Roman"/>
        </w:rPr>
        <w:t xml:space="preserve"> </w:t>
      </w:r>
      <w:r w:rsidR="00F01BC1" w:rsidRPr="00F01BC1">
        <w:rPr>
          <w:rFonts w:ascii="Times New Roman" w:eastAsiaTheme="minorEastAsia" w:hAnsi="Times New Roman" w:cs="Times New Roman"/>
        </w:rPr>
        <w:t xml:space="preserve">выражены в виде </w:t>
      </w:r>
      <w:r w:rsidR="00F01BC1" w:rsidRPr="00C748DA">
        <w:rPr>
          <w:rFonts w:ascii="Times New Roman" w:eastAsiaTheme="minorEastAsia" w:hAnsi="Times New Roman" w:cs="Times New Roman"/>
          <w:highlight w:val="yellow"/>
          <w:rPrChange w:id="52" w:author="Marina" w:date="2018-07-13T17:37:00Z">
            <w:rPr>
              <w:rFonts w:ascii="Times New Roman" w:eastAsiaTheme="minorEastAsia" w:hAnsi="Times New Roman" w:cs="Times New Roman"/>
            </w:rPr>
          </w:rPrChange>
        </w:rPr>
        <w:t>преобразований обработки изображений</w:t>
      </w:r>
      <w:ins w:id="53" w:author="Marina" w:date="2018-07-13T17:37:00Z">
        <w:r w:rsidR="00C748DA">
          <w:rPr>
            <w:rFonts w:ascii="Times New Roman" w:eastAsiaTheme="minorEastAsia" w:hAnsi="Times New Roman" w:cs="Times New Roman"/>
          </w:rPr>
          <w:t xml:space="preserve"> (напиши, пожалуйста, </w:t>
        </w:r>
        <w:proofErr w:type="gramStart"/>
        <w:r w:rsidR="00C748DA">
          <w:rPr>
            <w:rFonts w:ascii="Times New Roman" w:eastAsiaTheme="minorEastAsia" w:hAnsi="Times New Roman" w:cs="Times New Roman"/>
          </w:rPr>
          <w:t>попонятнее</w:t>
        </w:r>
        <w:proofErr w:type="gramEnd"/>
        <w:r w:rsidR="00C748DA">
          <w:rPr>
            <w:rFonts w:ascii="Times New Roman" w:eastAsiaTheme="minorEastAsia" w:hAnsi="Times New Roman" w:cs="Times New Roman"/>
          </w:rPr>
          <w:t>)</w:t>
        </w:r>
      </w:ins>
      <w:r w:rsidR="00BD1E6B">
        <w:rPr>
          <w:rFonts w:ascii="Times New Roman" w:eastAsiaTheme="minorEastAsia" w:hAnsi="Times New Roman" w:cs="Times New Roman"/>
        </w:rPr>
        <w:t>.</w:t>
      </w:r>
    </w:p>
    <w:p w:rsidR="00B47E40" w:rsidRPr="006C31EA" w:rsidRDefault="00B47E40" w:rsidP="0014561C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b/>
        </w:rPr>
      </w:pPr>
      <w:r w:rsidRPr="000942FE">
        <w:rPr>
          <w:rFonts w:ascii="Times New Roman" w:hAnsi="Times New Roman" w:cs="Times New Roman"/>
          <w:b/>
        </w:rPr>
        <w:t xml:space="preserve">3. </w:t>
      </w:r>
      <w:r w:rsidR="00BD1E6B">
        <w:rPr>
          <w:rFonts w:ascii="Times New Roman" w:hAnsi="Times New Roman" w:cs="Times New Roman"/>
          <w:b/>
        </w:rPr>
        <w:t>Описание алгоритма</w:t>
      </w:r>
      <w:r w:rsidR="00E24B3D">
        <w:rPr>
          <w:rFonts w:ascii="Times New Roman" w:hAnsi="Times New Roman" w:cs="Times New Roman"/>
          <w:b/>
        </w:rPr>
        <w:t xml:space="preserve"> восстановления</w:t>
      </w:r>
    </w:p>
    <w:p w:rsidR="00166C77" w:rsidRDefault="00166C7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166C77">
        <w:rPr>
          <w:rFonts w:ascii="Times New Roman" w:eastAsiaTheme="minorEastAsia" w:hAnsi="Times New Roman" w:cs="Times New Roman"/>
        </w:rPr>
        <w:t xml:space="preserve">Для </w:t>
      </w:r>
      <w:del w:id="54" w:author="Marina" w:date="2018-07-13T17:37:00Z">
        <w:r w:rsidRPr="00166C77" w:rsidDel="00C748DA">
          <w:rPr>
            <w:rFonts w:ascii="Times New Roman" w:eastAsiaTheme="minorEastAsia" w:hAnsi="Times New Roman" w:cs="Times New Roman"/>
          </w:rPr>
          <w:delText xml:space="preserve">продолжения </w:delText>
        </w:r>
      </w:del>
      <w:ins w:id="55" w:author="Marina" w:date="2018-07-13T17:38:00Z">
        <w:r w:rsidR="00C748DA">
          <w:rPr>
            <w:rFonts w:ascii="Times New Roman" w:eastAsiaTheme="minorEastAsia" w:hAnsi="Times New Roman" w:cs="Times New Roman"/>
          </w:rPr>
          <w:t xml:space="preserve">распространения </w:t>
        </w:r>
      </w:ins>
      <w:r w:rsidRPr="00166C77">
        <w:rPr>
          <w:rFonts w:ascii="Times New Roman" w:eastAsiaTheme="minorEastAsia" w:hAnsi="Times New Roman" w:cs="Times New Roman"/>
        </w:rPr>
        <w:t xml:space="preserve">подхода [13] на изображения большего размера предлагается использовать </w:t>
      </w:r>
      <w:del w:id="56" w:author="Marina" w:date="2018-07-13T17:39:00Z">
        <w:r w:rsidRPr="00166C77" w:rsidDel="00C748DA">
          <w:rPr>
            <w:rFonts w:ascii="Times New Roman" w:eastAsiaTheme="minorEastAsia" w:hAnsi="Times New Roman" w:cs="Times New Roman"/>
          </w:rPr>
          <w:delText xml:space="preserve">подход на основе </w:delText>
        </w:r>
      </w:del>
      <w:r w:rsidRPr="00166C77">
        <w:rPr>
          <w:rFonts w:ascii="Times New Roman" w:eastAsiaTheme="minorEastAsia" w:hAnsi="Times New Roman" w:cs="Times New Roman"/>
        </w:rPr>
        <w:t>метод</w:t>
      </w:r>
      <w:del w:id="57" w:author="Marina" w:date="2018-07-13T17:39:00Z">
        <w:r w:rsidRPr="00166C77" w:rsidDel="00C748DA">
          <w:rPr>
            <w:rFonts w:ascii="Times New Roman" w:eastAsiaTheme="minorEastAsia" w:hAnsi="Times New Roman" w:cs="Times New Roman"/>
          </w:rPr>
          <w:delText>а</w:delText>
        </w:r>
      </w:del>
      <w:r w:rsidRPr="00166C77">
        <w:rPr>
          <w:rFonts w:ascii="Times New Roman" w:eastAsiaTheme="minorEastAsia" w:hAnsi="Times New Roman" w:cs="Times New Roman"/>
        </w:rPr>
        <w:t xml:space="preserve"> внутренней точки решения задач выпуклого программирования. А именно построить итерационную процедуру, которая стартует из некоторой точки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166C77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удовлетворяющей ограничениям задачи (1), и которая на протяжении всей оптимизации не выходит из ограничений, но со временем позволяет подойти ближе к границам, настолько, что в результате решение будет близко к </w:t>
      </w:r>
      <w:proofErr w:type="gramStart"/>
      <w:r>
        <w:rPr>
          <w:rFonts w:ascii="Times New Roman" w:eastAsiaTheme="minorEastAsia" w:hAnsi="Times New Roman" w:cs="Times New Roman"/>
        </w:rPr>
        <w:t>оптимальному</w:t>
      </w:r>
      <w:proofErr w:type="gramEnd"/>
      <w:r>
        <w:rPr>
          <w:rFonts w:ascii="Times New Roman" w:eastAsiaTheme="minorEastAsia" w:hAnsi="Times New Roman" w:cs="Times New Roman"/>
        </w:rPr>
        <w:t xml:space="preserve"> на заданный уровень точности.</w:t>
      </w:r>
      <w:r w:rsidR="0044406F">
        <w:rPr>
          <w:rFonts w:ascii="Times New Roman" w:eastAsiaTheme="minorEastAsia" w:hAnsi="Times New Roman" w:cs="Times New Roman"/>
        </w:rPr>
        <w:t xml:space="preserve"> </w:t>
      </w:r>
      <w:r w:rsidR="0094276E">
        <w:rPr>
          <w:rFonts w:ascii="Times New Roman" w:eastAsiaTheme="minorEastAsia" w:hAnsi="Times New Roman" w:cs="Times New Roman"/>
        </w:rPr>
        <w:t>Это достигается за счет использования логарифмических барьерных функций</w:t>
      </w:r>
      <w:proofErr w:type="gramStart"/>
      <w:ins w:id="58" w:author="Marina" w:date="2018-07-13T17:42:00Z">
        <w:r w:rsidR="00C748DA">
          <w:rPr>
            <w:rFonts w:ascii="Times New Roman" w:eastAsiaTheme="minorEastAsia" w:hAnsi="Times New Roman" w:cs="Times New Roman"/>
          </w:rPr>
          <w:t xml:space="preserve">. </w:t>
        </w:r>
        <w:proofErr w:type="gramEnd"/>
        <w:r w:rsidR="00C748DA">
          <w:rPr>
            <w:rFonts w:ascii="Times New Roman" w:eastAsiaTheme="minorEastAsia" w:hAnsi="Times New Roman" w:cs="Times New Roman"/>
          </w:rPr>
          <w:t>Д</w:t>
        </w:r>
      </w:ins>
      <w:del w:id="59" w:author="Marina" w:date="2018-07-13T17:42:00Z">
        <w:r w:rsidR="0094276E" w:rsidDel="00C748DA">
          <w:rPr>
            <w:rFonts w:ascii="Times New Roman" w:eastAsiaTheme="minorEastAsia" w:hAnsi="Times New Roman" w:cs="Times New Roman"/>
          </w:rPr>
          <w:delText>: д</w:delText>
        </w:r>
      </w:del>
      <w:r w:rsidR="0094276E">
        <w:rPr>
          <w:rFonts w:ascii="Times New Roman" w:eastAsiaTheme="minorEastAsia" w:hAnsi="Times New Roman" w:cs="Times New Roman"/>
        </w:rPr>
        <w:t xml:space="preserve">ля ограничений-неравенств вида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  <w:r w:rsidR="0094276E" w:rsidRPr="0094276E">
        <w:rPr>
          <w:rFonts w:ascii="Times New Roman" w:eastAsiaTheme="minorEastAsia" w:hAnsi="Times New Roman" w:cs="Times New Roman"/>
        </w:rPr>
        <w:t xml:space="preserve"> </w:t>
      </w:r>
      <w:r w:rsidR="0094276E">
        <w:rPr>
          <w:rFonts w:ascii="Times New Roman" w:eastAsiaTheme="minorEastAsia" w:hAnsi="Times New Roman" w:cs="Times New Roman"/>
        </w:rPr>
        <w:t xml:space="preserve">к целевой функции добавляются аддитивные </w:t>
      </w:r>
      <w:del w:id="60" w:author="Marina" w:date="2018-07-13T17:42:00Z">
        <w:r w:rsidR="0094276E" w:rsidDel="00C748DA">
          <w:rPr>
            <w:rFonts w:ascii="Times New Roman" w:eastAsiaTheme="minorEastAsia" w:hAnsi="Times New Roman" w:cs="Times New Roman"/>
          </w:rPr>
          <w:delText xml:space="preserve">регуляризаторы </w:delText>
        </w:r>
      </w:del>
      <w:ins w:id="61" w:author="Marina" w:date="2018-07-13T17:42:00Z">
        <w:r w:rsidR="00C748DA">
          <w:rPr>
            <w:rFonts w:ascii="Times New Roman" w:eastAsiaTheme="minorEastAsia" w:hAnsi="Times New Roman" w:cs="Times New Roman"/>
          </w:rPr>
          <w:t>регуляри</w:t>
        </w:r>
        <w:r w:rsidR="00C748DA">
          <w:rPr>
            <w:rFonts w:ascii="Times New Roman" w:eastAsiaTheme="minorEastAsia" w:hAnsi="Times New Roman" w:cs="Times New Roman"/>
          </w:rPr>
          <w:t>зирующие слагаемые</w:t>
        </w:r>
        <w:r w:rsidR="00C748DA">
          <w:rPr>
            <w:rFonts w:ascii="Times New Roman" w:eastAsiaTheme="minorEastAsia" w:hAnsi="Times New Roman" w:cs="Times New Roman"/>
          </w:rPr>
          <w:t xml:space="preserve"> </w:t>
        </w:r>
      </w:ins>
      <w:r w:rsidR="0094276E">
        <w:rPr>
          <w:rFonts w:ascii="Times New Roman" w:eastAsiaTheme="minorEastAsia" w:hAnsi="Times New Roman" w:cs="Times New Roman"/>
        </w:rPr>
        <w:t xml:space="preserve">вида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log⁡</m:t>
        </m:r>
        <m:r>
          <w:rPr>
            <w:rFonts w:ascii="Cambria Math" w:eastAsiaTheme="minorEastAsia" w:hAnsi="Cambria Math" w:cs="Times New Roman"/>
          </w:rPr>
          <m:t>(-g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)</m:t>
        </m:r>
      </m:oMath>
      <w:r w:rsidR="0094276E" w:rsidRPr="0094276E">
        <w:rPr>
          <w:rFonts w:ascii="Times New Roman" w:eastAsiaTheme="minorEastAsia" w:hAnsi="Times New Roman" w:cs="Times New Roman"/>
        </w:rPr>
        <w:t xml:space="preserve">. </w:t>
      </w:r>
      <w:r w:rsidR="0044406F">
        <w:rPr>
          <w:rFonts w:ascii="Times New Roman" w:eastAsiaTheme="minorEastAsia" w:hAnsi="Times New Roman" w:cs="Times New Roman"/>
        </w:rPr>
        <w:t xml:space="preserve">В процессе оптимизации значение параметра </w:t>
      </w:r>
      <w:r w:rsidR="0044406F">
        <w:rPr>
          <w:rFonts w:ascii="Times New Roman" w:eastAsiaTheme="minorEastAsia" w:hAnsi="Times New Roman" w:cs="Times New Roman"/>
          <w:lang w:val="en-US"/>
        </w:rPr>
        <w:t>t</w:t>
      </w:r>
      <w:r w:rsidR="0044406F" w:rsidRPr="0044406F">
        <w:rPr>
          <w:rFonts w:ascii="Times New Roman" w:eastAsiaTheme="minorEastAsia" w:hAnsi="Times New Roman" w:cs="Times New Roman"/>
        </w:rPr>
        <w:t xml:space="preserve"> </w:t>
      </w:r>
      <w:r w:rsidR="0044406F">
        <w:rPr>
          <w:rFonts w:ascii="Times New Roman" w:eastAsiaTheme="minorEastAsia" w:hAnsi="Times New Roman" w:cs="Times New Roman"/>
        </w:rPr>
        <w:t>постепенно увеличивается, и вклад, вносимый поправками</w:t>
      </w:r>
      <w:ins w:id="62" w:author="Marina" w:date="2018-07-13T17:42:00Z">
        <w:r w:rsidR="00C748DA">
          <w:rPr>
            <w:rFonts w:ascii="Times New Roman" w:eastAsiaTheme="minorEastAsia" w:hAnsi="Times New Roman" w:cs="Times New Roman"/>
          </w:rPr>
          <w:t>,</w:t>
        </w:r>
      </w:ins>
      <w:r w:rsidR="0044406F">
        <w:rPr>
          <w:rFonts w:ascii="Times New Roman" w:eastAsiaTheme="minorEastAsia" w:hAnsi="Times New Roman" w:cs="Times New Roman"/>
        </w:rPr>
        <w:t xml:space="preserve"> становится незаметным</w:t>
      </w:r>
      <w:proofErr w:type="gramStart"/>
      <w:ins w:id="63" w:author="Marina" w:date="2018-07-13T17:42:00Z">
        <w:r w:rsidR="00C748DA">
          <w:rPr>
            <w:rFonts w:ascii="Times New Roman" w:eastAsiaTheme="minorEastAsia" w:hAnsi="Times New Roman" w:cs="Times New Roman"/>
          </w:rPr>
          <w:t>.</w:t>
        </w:r>
        <w:proofErr w:type="gramEnd"/>
        <w:r w:rsidR="00C748DA">
          <w:rPr>
            <w:rFonts w:ascii="Times New Roman" w:eastAsiaTheme="minorEastAsia" w:hAnsi="Times New Roman" w:cs="Times New Roman"/>
          </w:rPr>
          <w:t xml:space="preserve"> </w:t>
        </w:r>
        <w:proofErr w:type="spellStart"/>
        <w:proofErr w:type="gramStart"/>
        <w:r w:rsidR="00C748DA">
          <w:rPr>
            <w:rFonts w:ascii="Times New Roman" w:eastAsiaTheme="minorEastAsia" w:hAnsi="Times New Roman" w:cs="Times New Roman"/>
          </w:rPr>
          <w:t>Р</w:t>
        </w:r>
      </w:ins>
      <w:proofErr w:type="gramEnd"/>
      <w:del w:id="64" w:author="Marina" w:date="2018-07-13T17:42:00Z">
        <w:r w:rsidR="0044406F" w:rsidDel="00C748DA">
          <w:rPr>
            <w:rFonts w:ascii="Times New Roman" w:eastAsiaTheme="minorEastAsia" w:hAnsi="Times New Roman" w:cs="Times New Roman"/>
          </w:rPr>
          <w:delText xml:space="preserve">, и </w:delText>
        </w:r>
      </w:del>
      <w:r w:rsidR="0044406F">
        <w:rPr>
          <w:rFonts w:ascii="Times New Roman" w:eastAsiaTheme="minorEastAsia" w:hAnsi="Times New Roman" w:cs="Times New Roman"/>
        </w:rPr>
        <w:t>решение</w:t>
      </w:r>
      <w:proofErr w:type="spellEnd"/>
      <w:r w:rsidR="0044406F">
        <w:rPr>
          <w:rFonts w:ascii="Times New Roman" w:eastAsiaTheme="minorEastAsia" w:hAnsi="Times New Roman" w:cs="Times New Roman"/>
        </w:rPr>
        <w:t xml:space="preserve"> модифицированной оптимизационной задачи становится ближе к точному решению исходной задачи.</w:t>
      </w:r>
      <w:r w:rsidR="007658EC" w:rsidRPr="007658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658EC">
        <w:rPr>
          <w:rFonts w:ascii="Times New Roman" w:eastAsiaTheme="minorEastAsia" w:hAnsi="Times New Roman" w:cs="Times New Roman"/>
        </w:rPr>
        <w:t>Минимизируемый</w:t>
      </w:r>
      <w:proofErr w:type="spellEnd"/>
      <w:r w:rsidR="007658EC">
        <w:rPr>
          <w:rFonts w:ascii="Times New Roman" w:eastAsiaTheme="minorEastAsia" w:hAnsi="Times New Roman" w:cs="Times New Roman"/>
        </w:rPr>
        <w:t xml:space="preserve"> в процессе восстановления функционал принимает вид:</w:t>
      </w:r>
    </w:p>
    <w:p w:rsidR="007658EC" w:rsidRPr="007658EC" w:rsidRDefault="007658EC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                            </m:t>
          </m:r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P-Wf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-δ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.              (2) </m:t>
          </m:r>
        </m:oMath>
      </m:oMathPara>
    </w:p>
    <w:p w:rsidR="003800DA" w:rsidRDefault="00C748DA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ins w:id="65" w:author="Marina" w:date="2018-07-13T17:43:00Z">
        <w:r>
          <w:rPr>
            <w:rFonts w:ascii="Times New Roman" w:eastAsiaTheme="minorEastAsia" w:hAnsi="Times New Roman" w:cs="Times New Roman"/>
          </w:rPr>
          <w:t xml:space="preserve">Для </w:t>
        </w:r>
        <w:proofErr w:type="gramStart"/>
        <w:r>
          <w:rPr>
            <w:rFonts w:ascii="Times New Roman" w:eastAsiaTheme="minorEastAsia" w:hAnsi="Times New Roman" w:cs="Times New Roman"/>
          </w:rPr>
          <w:t>р</w:t>
        </w:r>
      </w:ins>
      <w:proofErr w:type="gramEnd"/>
      <w:del w:id="66" w:author="Marina" w:date="2018-07-13T17:43:00Z">
        <w:r w:rsidR="007658EC" w:rsidRPr="007658EC" w:rsidDel="00C748DA">
          <w:rPr>
            <w:rFonts w:ascii="Times New Roman" w:eastAsiaTheme="minorEastAsia" w:hAnsi="Times New Roman" w:cs="Times New Roman"/>
          </w:rPr>
          <w:delText>Р</w:delText>
        </w:r>
      </w:del>
      <w:r w:rsidR="007658EC" w:rsidRPr="007658EC">
        <w:rPr>
          <w:rFonts w:ascii="Times New Roman" w:eastAsiaTheme="minorEastAsia" w:hAnsi="Times New Roman" w:cs="Times New Roman"/>
        </w:rPr>
        <w:t>ешени</w:t>
      </w:r>
      <w:del w:id="67" w:author="Marina" w:date="2018-07-13T17:43:00Z">
        <w:r w:rsidR="007658EC" w:rsidRPr="007658EC" w:rsidDel="00C748DA">
          <w:rPr>
            <w:rFonts w:ascii="Times New Roman" w:eastAsiaTheme="minorEastAsia" w:hAnsi="Times New Roman" w:cs="Times New Roman"/>
          </w:rPr>
          <w:delText>е</w:delText>
        </w:r>
      </w:del>
      <w:ins w:id="68" w:author="Marina" w:date="2018-07-13T17:43:00Z">
        <w:r>
          <w:rPr>
            <w:rFonts w:ascii="Times New Roman" w:eastAsiaTheme="minorEastAsia" w:hAnsi="Times New Roman" w:cs="Times New Roman"/>
          </w:rPr>
          <w:t>я</w:t>
        </w:r>
      </w:ins>
      <w:r w:rsidR="007658EC" w:rsidRPr="007658EC">
        <w:rPr>
          <w:rFonts w:ascii="Times New Roman" w:eastAsiaTheme="minorEastAsia" w:hAnsi="Times New Roman" w:cs="Times New Roman"/>
        </w:rPr>
        <w:t xml:space="preserve"> задачи оптимизации функционала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lim>
            </m:limLow>
          </m:fName>
          <m:e/>
        </m:func>
      </m:oMath>
      <w:del w:id="69" w:author="Marina" w:date="2018-07-13T17:43:00Z">
        <w:r w:rsidR="007658EC" w:rsidDel="00C748DA">
          <w:rPr>
            <w:rFonts w:ascii="Times New Roman" w:eastAsiaTheme="minorEastAsia" w:hAnsi="Times New Roman" w:cs="Times New Roman"/>
          </w:rPr>
          <w:delText xml:space="preserve">ведется </w:delText>
        </w:r>
      </w:del>
      <w:ins w:id="70" w:author="Marina" w:date="2018-07-13T17:43:00Z">
        <w:r>
          <w:rPr>
            <w:rFonts w:ascii="Times New Roman" w:eastAsiaTheme="minorEastAsia" w:hAnsi="Times New Roman" w:cs="Times New Roman"/>
          </w:rPr>
          <w:t>используется</w:t>
        </w:r>
        <w:r>
          <w:rPr>
            <w:rFonts w:ascii="Times New Roman" w:eastAsiaTheme="minorEastAsia" w:hAnsi="Times New Roman" w:cs="Times New Roman"/>
          </w:rPr>
          <w:t xml:space="preserve"> </w:t>
        </w:r>
      </w:ins>
      <w:del w:id="71" w:author="Marina" w:date="2018-07-13T17:43:00Z">
        <w:r w:rsidR="007658EC" w:rsidDel="00C748DA">
          <w:rPr>
            <w:rFonts w:ascii="Times New Roman" w:eastAsiaTheme="minorEastAsia" w:hAnsi="Times New Roman" w:cs="Times New Roman"/>
          </w:rPr>
          <w:delText xml:space="preserve">градиентным </w:delText>
        </w:r>
      </w:del>
      <w:ins w:id="72" w:author="Marina" w:date="2018-07-13T17:43:00Z">
        <w:r>
          <w:rPr>
            <w:rFonts w:ascii="Times New Roman" w:eastAsiaTheme="minorEastAsia" w:hAnsi="Times New Roman" w:cs="Times New Roman"/>
          </w:rPr>
          <w:t>градиентны</w:t>
        </w:r>
        <w:r>
          <w:rPr>
            <w:rFonts w:ascii="Times New Roman" w:eastAsiaTheme="minorEastAsia" w:hAnsi="Times New Roman" w:cs="Times New Roman"/>
          </w:rPr>
          <w:t>й</w:t>
        </w:r>
        <w:r>
          <w:rPr>
            <w:rFonts w:ascii="Times New Roman" w:eastAsiaTheme="minorEastAsia" w:hAnsi="Times New Roman" w:cs="Times New Roman"/>
          </w:rPr>
          <w:t xml:space="preserve"> </w:t>
        </w:r>
      </w:ins>
      <w:r w:rsidR="007658EC">
        <w:rPr>
          <w:rFonts w:ascii="Times New Roman" w:eastAsiaTheme="minorEastAsia" w:hAnsi="Times New Roman" w:cs="Times New Roman"/>
        </w:rPr>
        <w:t>спуск</w:t>
      </w:r>
      <w:del w:id="73" w:author="Marina" w:date="2018-07-13T17:43:00Z">
        <w:r w:rsidR="007658EC" w:rsidDel="00C748DA">
          <w:rPr>
            <w:rFonts w:ascii="Times New Roman" w:eastAsiaTheme="minorEastAsia" w:hAnsi="Times New Roman" w:cs="Times New Roman"/>
          </w:rPr>
          <w:delText>ом</w:delText>
        </w:r>
      </w:del>
      <w:r w:rsidR="007658EC">
        <w:rPr>
          <w:rFonts w:ascii="Times New Roman" w:eastAsiaTheme="minorEastAsia" w:hAnsi="Times New Roman" w:cs="Times New Roman"/>
        </w:rPr>
        <w:t xml:space="preserve">. При этом легко </w:t>
      </w:r>
      <w:del w:id="74" w:author="Marina" w:date="2018-07-13T17:44:00Z">
        <w:r w:rsidR="007658EC" w:rsidDel="00C748DA">
          <w:rPr>
            <w:rFonts w:ascii="Times New Roman" w:eastAsiaTheme="minorEastAsia" w:hAnsi="Times New Roman" w:cs="Times New Roman"/>
          </w:rPr>
          <w:delText xml:space="preserve">получаются </w:delText>
        </w:r>
      </w:del>
      <w:ins w:id="75" w:author="Marina" w:date="2018-07-13T17:44:00Z">
        <w:r>
          <w:rPr>
            <w:rFonts w:ascii="Times New Roman" w:eastAsiaTheme="minorEastAsia" w:hAnsi="Times New Roman" w:cs="Times New Roman"/>
          </w:rPr>
          <w:t>рассчитываются (</w:t>
        </w:r>
        <w:r w:rsidRPr="00C748DA">
          <w:rPr>
            <w:rFonts w:ascii="Times New Roman" w:eastAsiaTheme="minorEastAsia" w:hAnsi="Times New Roman" w:cs="Times New Roman"/>
            <w:rPrChange w:id="76" w:author="Marina" w:date="2018-07-13T17:44:00Z">
              <w:rPr>
                <w:rFonts w:ascii="Times New Roman" w:eastAsiaTheme="minorEastAsia" w:hAnsi="Times New Roman" w:cs="Times New Roman"/>
                <w:lang w:val="en-US"/>
              </w:rPr>
            </w:rPrChange>
          </w:rPr>
          <w:t>?</w:t>
        </w:r>
        <w:r>
          <w:rPr>
            <w:rFonts w:ascii="Times New Roman" w:eastAsiaTheme="minorEastAsia" w:hAnsi="Times New Roman" w:cs="Times New Roman"/>
          </w:rPr>
          <w:t>)</w:t>
        </w:r>
        <w:r>
          <w:rPr>
            <w:rFonts w:ascii="Times New Roman" w:eastAsiaTheme="minorEastAsia" w:hAnsi="Times New Roman" w:cs="Times New Roman"/>
          </w:rPr>
          <w:t xml:space="preserve"> </w:t>
        </w:r>
      </w:ins>
      <w:r w:rsidR="007658EC">
        <w:rPr>
          <w:rFonts w:ascii="Times New Roman" w:eastAsiaTheme="minorEastAsia" w:hAnsi="Times New Roman" w:cs="Times New Roman"/>
        </w:rPr>
        <w:t>выражения для сл</w:t>
      </w:r>
      <w:r w:rsidR="009F6887">
        <w:rPr>
          <w:rFonts w:ascii="Times New Roman" w:eastAsiaTheme="minorEastAsia" w:hAnsi="Times New Roman" w:cs="Times New Roman"/>
        </w:rPr>
        <w:t>а</w:t>
      </w:r>
      <w:r w:rsidR="007658EC">
        <w:rPr>
          <w:rFonts w:ascii="Times New Roman" w:eastAsiaTheme="minorEastAsia" w:hAnsi="Times New Roman" w:cs="Times New Roman"/>
        </w:rPr>
        <w:t>гаемых градиент</w:t>
      </w:r>
      <w:r w:rsidR="009F6887">
        <w:rPr>
          <w:rFonts w:ascii="Times New Roman" w:eastAsiaTheme="minorEastAsia" w:hAnsi="Times New Roman" w:cs="Times New Roman"/>
        </w:rPr>
        <w:t>а по каждому сла</w:t>
      </w:r>
      <w:r w:rsidR="007658EC">
        <w:rPr>
          <w:rFonts w:ascii="Times New Roman" w:eastAsiaTheme="minorEastAsia" w:hAnsi="Times New Roman" w:cs="Times New Roman"/>
        </w:rPr>
        <w:t xml:space="preserve">гаемому в (2). Для первой части это просто обратная проекция невязки, с </w:t>
      </w:r>
      <w:r w:rsidR="009F6887">
        <w:rPr>
          <w:rFonts w:ascii="Times New Roman" w:eastAsiaTheme="minorEastAsia" w:hAnsi="Times New Roman" w:cs="Times New Roman"/>
        </w:rPr>
        <w:t>предварительным обнулением элементов, соответствующим лучам</w:t>
      </w:r>
      <w:r w:rsidR="007658E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</m:oMath>
      <w:r w:rsidR="007658EC">
        <w:rPr>
          <w:rFonts w:ascii="Times New Roman" w:eastAsiaTheme="minorEastAsia" w:hAnsi="Times New Roman" w:cs="Times New Roman"/>
        </w:rPr>
        <w:t>.</w:t>
      </w:r>
    </w:p>
    <w:p w:rsidR="003800DA" w:rsidRPr="003800DA" w:rsidRDefault="00FC45B7" w:rsidP="0014561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P-Wf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Wf-P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=2BP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Wf-P</m:t>
                  </m:r>
                </m:e>
              </m:d>
            </m:e>
          </m:d>
        </m:oMath>
      </m:oMathPara>
    </w:p>
    <w:p w:rsidR="003800DA" w:rsidRDefault="007658EC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Для </w:t>
      </w:r>
      <w:r w:rsidR="009F6887">
        <w:rPr>
          <w:rFonts w:ascii="Times New Roman" w:eastAsiaTheme="minorEastAsia" w:hAnsi="Times New Roman" w:cs="Times New Roman"/>
        </w:rPr>
        <w:t xml:space="preserve">второго слагаемого, </w:t>
      </w:r>
      <m:oMath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e>
            </m:d>
          </m:e>
        </m:func>
      </m:oMath>
      <w:r w:rsidR="009F6887">
        <w:rPr>
          <w:rFonts w:ascii="Times New Roman" w:eastAsiaTheme="minorEastAsia" w:hAnsi="Times New Roman" w:cs="Times New Roman"/>
        </w:rPr>
        <w:t xml:space="preserve">, шаг градиентного спуска будет вычисляться как обратная проекция изображения, составленного из значений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δ</m:t>
            </m:r>
          </m:den>
        </m:f>
        <m:r>
          <w:rPr>
            <w:rFonts w:ascii="Cambria Math" w:eastAsiaTheme="minorEastAsia" w:hAnsi="Cambria Math" w:cs="Times New Roman"/>
          </w:rPr>
          <m:t>, j∈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J, иначе 0</m:t>
        </m:r>
      </m:oMath>
      <w:r w:rsidR="003800DA">
        <w:rPr>
          <w:rFonts w:ascii="Times New Roman" w:eastAsiaTheme="minorEastAsia" w:hAnsi="Times New Roman" w:cs="Times New Roman"/>
          <w:i/>
        </w:rPr>
        <w:t xml:space="preserve">. </w:t>
      </w:r>
      <w:r w:rsidR="003800DA" w:rsidRPr="003800DA">
        <w:rPr>
          <w:rFonts w:ascii="Times New Roman" w:eastAsiaTheme="minorEastAsia" w:hAnsi="Times New Roman" w:cs="Times New Roman"/>
        </w:rPr>
        <w:t>Н</w:t>
      </w:r>
      <w:r w:rsidR="009F6887" w:rsidRPr="009F6887">
        <w:rPr>
          <w:rFonts w:ascii="Times New Roman" w:eastAsiaTheme="minorEastAsia" w:hAnsi="Times New Roman" w:cs="Times New Roman"/>
        </w:rPr>
        <w:t>апомн</w:t>
      </w:r>
      <w:r w:rsidR="003800DA">
        <w:rPr>
          <w:rFonts w:ascii="Times New Roman" w:eastAsiaTheme="minorEastAsia" w:hAnsi="Times New Roman" w:cs="Times New Roman"/>
        </w:rPr>
        <w:t>и</w:t>
      </w:r>
      <w:r w:rsidR="009F6887" w:rsidRPr="009F6887">
        <w:rPr>
          <w:rFonts w:ascii="Times New Roman" w:eastAsiaTheme="minorEastAsia" w:hAnsi="Times New Roman" w:cs="Times New Roman"/>
        </w:rPr>
        <w:t>м, что на протяжении итерационной процедуры выражение в знаменателе положительное.</w:t>
      </w:r>
    </w:p>
    <w:p w:rsidR="003800DA" w:rsidRPr="003800DA" w:rsidRDefault="00FC45B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-δ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=BP(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:rsidR="00E0664C" w:rsidRDefault="009F688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Наконец, для третьего </w:t>
      </w:r>
      <w:del w:id="77" w:author="Marina" w:date="2018-07-13T17:46:00Z">
        <w:r w:rsidDel="0072103E">
          <w:rPr>
            <w:rFonts w:ascii="Times New Roman" w:eastAsiaTheme="minorEastAsia" w:hAnsi="Times New Roman" w:cs="Times New Roman"/>
          </w:rPr>
          <w:delText xml:space="preserve">терма </w:delText>
        </w:r>
      </w:del>
      <w:ins w:id="78" w:author="Marina" w:date="2018-07-13T17:46:00Z">
        <w:r w:rsidR="0072103E">
          <w:rPr>
            <w:rFonts w:ascii="Times New Roman" w:eastAsiaTheme="minorEastAsia" w:hAnsi="Times New Roman" w:cs="Times New Roman"/>
          </w:rPr>
          <w:t>члена</w:t>
        </w:r>
        <w:r w:rsidR="0072103E">
          <w:rPr>
            <w:rFonts w:ascii="Times New Roman" w:eastAsiaTheme="minorEastAsia" w:hAnsi="Times New Roman" w:cs="Times New Roman"/>
          </w:rPr>
          <w:t xml:space="preserve"> </w:t>
        </w:r>
      </w:ins>
      <w:r>
        <w:rPr>
          <w:rFonts w:ascii="Times New Roman" w:eastAsiaTheme="minorEastAsia" w:hAnsi="Times New Roman" w:cs="Times New Roman"/>
        </w:rPr>
        <w:t xml:space="preserve">это просто изображение со значениями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den>
        </m:f>
      </m:oMath>
      <w:r w:rsidR="00E0664C">
        <w:rPr>
          <w:rFonts w:ascii="Times New Roman" w:eastAsiaTheme="minorEastAsia" w:hAnsi="Times New Roman" w:cs="Times New Roman"/>
        </w:rPr>
        <w:t>.</w:t>
      </w:r>
      <w:r w:rsidR="00E0664C" w:rsidRPr="00E0664C">
        <w:rPr>
          <w:rFonts w:ascii="Times New Roman" w:eastAsiaTheme="minorEastAsia" w:hAnsi="Times New Roman" w:cs="Times New Roman"/>
        </w:rPr>
        <w:t xml:space="preserve"> Т</w:t>
      </w:r>
      <w:r w:rsidR="00E0664C">
        <w:rPr>
          <w:rFonts w:ascii="Times New Roman" w:eastAsiaTheme="minorEastAsia" w:hAnsi="Times New Roman" w:cs="Times New Roman"/>
        </w:rPr>
        <w:t>аким образом, шаг алгоритма будет иметь вид:</w:t>
      </w:r>
    </w:p>
    <w:p w:rsidR="00E0664C" w:rsidRPr="00E0664C" w:rsidRDefault="00FC45B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нов</m:t>
              </m:r>
            </m:sup>
          </m:sSup>
          <m:r>
            <w:rPr>
              <w:rFonts w:ascii="Cambria Math" w:eastAsiaTheme="minorEastAsia" w:hAnsi="Cambria Math" w:cs="Times New Roman"/>
              <w:rPrChange w:id="79" w:author="Marina" w:date="2018-07-13T17:46:00Z">
                <w:rPr>
                  <w:rFonts w:ascii="Cambria Math" w:eastAsiaTheme="minorEastAsia" w:hAnsi="Cambria Math" w:cs="Times New Roman"/>
                  <w:lang w:val="en-US"/>
                </w:rPr>
              </w:rPrChange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rPrChange w:id="80" w:author="Marina" w:date="2018-07-13T17:46:00Z">
                <w:rPr>
                  <w:rFonts w:ascii="Cambria Math" w:eastAsiaTheme="minorEastAsia" w:hAnsi="Cambria Math" w:cs="Times New Roman"/>
                  <w:lang w:val="en-US"/>
                </w:rPr>
              </w:rPrChange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Wf</m:t>
                      </m:r>
                      <m:r>
                        <w:rPr>
                          <w:rFonts w:ascii="Cambria Math" w:eastAsiaTheme="minorEastAsia" w:hAnsi="Cambria Math" w:cs="Times New Roman"/>
                          <w:rPrChange w:id="81" w:author="Marina" w:date="2018-07-13T17:46:00Z"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w:rPrChange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rPrChange w:id="82" w:author="Marina" w:date="2018-07-13T17:46:00Z">
                    <w:rPr>
                      <w:rFonts w:ascii="Cambria Math" w:eastAsiaTheme="minorEastAsia" w:hAnsi="Cambria Math" w:cs="Times New Roman"/>
                      <w:lang w:val="en-US"/>
                    </w:rPr>
                  </w:rPrChang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rPrChange w:id="83" w:author="Marina" w:date="2018-07-13T17:46:00Z"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w:rPrChange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BP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rPrChange w:id="84" w:author="Marina" w:date="2018-07-13T17:46:00Z"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w:rPrChange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rPrChange w:id="85" w:author="Marina" w:date="2018-07-13T17:46:00Z">
                    <w:rPr>
                      <w:rFonts w:ascii="Cambria Math" w:eastAsiaTheme="minorEastAsia" w:hAnsi="Cambria Math" w:cs="Times New Roman"/>
                      <w:lang w:val="en-US"/>
                    </w:rPr>
                  </w:rPrChang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rPrChange w:id="86" w:author="Marina" w:date="2018-07-13T17:46:00Z"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w:rPrChange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rPrChange w:id="87" w:author="Marina" w:date="2018-07-13T17:46:00Z">
                <w:rPr>
                  <w:rFonts w:ascii="Cambria Math" w:eastAsiaTheme="minorEastAsia" w:hAnsi="Cambria Math" w:cs="Times New Roman"/>
                  <w:lang w:val="en-US"/>
                </w:rPr>
              </w:rPrChange>
            </w:rPr>
            <m:t xml:space="preserve">                                  (3)</m:t>
          </m:r>
        </m:oMath>
      </m:oMathPara>
    </w:p>
    <w:p w:rsidR="007658EC" w:rsidRDefault="009F688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Настройка </w:t>
      </w:r>
      <w:r w:rsidR="00E0664C">
        <w:rPr>
          <w:rFonts w:ascii="Times New Roman" w:eastAsiaTheme="minorEastAsia" w:hAnsi="Times New Roman" w:cs="Times New Roman"/>
        </w:rPr>
        <w:t xml:space="preserve">итерационного алгоритма, подобного (3) </w:t>
      </w:r>
      <w:r>
        <w:rPr>
          <w:rFonts w:ascii="Times New Roman" w:eastAsiaTheme="minorEastAsia" w:hAnsi="Times New Roman" w:cs="Times New Roman"/>
        </w:rPr>
        <w:t xml:space="preserve">– сложный инженерный процесс. Нужно балансировать </w:t>
      </w:r>
      <w:r w:rsidR="00E0664C">
        <w:rPr>
          <w:rFonts w:ascii="Times New Roman" w:eastAsiaTheme="minorEastAsia" w:hAnsi="Times New Roman" w:cs="Times New Roman"/>
        </w:rPr>
        <w:t xml:space="preserve">вклады </w:t>
      </w:r>
      <w:r>
        <w:rPr>
          <w:rFonts w:ascii="Times New Roman" w:eastAsiaTheme="minorEastAsia" w:hAnsi="Times New Roman" w:cs="Times New Roman"/>
        </w:rPr>
        <w:t xml:space="preserve">каждой </w:t>
      </w:r>
      <w:r w:rsidR="00E0664C">
        <w:rPr>
          <w:rFonts w:ascii="Times New Roman" w:eastAsiaTheme="minorEastAsia" w:hAnsi="Times New Roman" w:cs="Times New Roman"/>
        </w:rPr>
        <w:t xml:space="preserve">из аддитивных составляющих </w:t>
      </w:r>
      <w:r>
        <w:rPr>
          <w:rFonts w:ascii="Times New Roman" w:eastAsiaTheme="minorEastAsia" w:hAnsi="Times New Roman" w:cs="Times New Roman"/>
        </w:rPr>
        <w:t xml:space="preserve">градиента, чтобы они не выводили за пределы целевого множества. Упростить эту настройку может использование операций проекции на целевое множество: после каждого обновления переменной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9F6887">
        <w:rPr>
          <w:rFonts w:ascii="Times New Roman" w:eastAsiaTheme="minorEastAsia" w:hAnsi="Times New Roman" w:cs="Times New Roman"/>
        </w:rPr>
        <w:t>необходимо спроецировать</w:t>
      </w:r>
      <w:r>
        <w:rPr>
          <w:rFonts w:ascii="Times New Roman" w:eastAsiaTheme="minorEastAsia" w:hAnsi="Times New Roman" w:cs="Times New Roman"/>
        </w:rPr>
        <w:t xml:space="preserve"> ее на множества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  <w:r w:rsidRPr="009F6887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Т.к. целевое множество и целевая функция – выпуклые, подобная регуляризация, помимо всего, ускоряет сходимость итерационной процедуры.</w:t>
      </w:r>
      <w:proofErr w:type="gramEnd"/>
      <w:r w:rsidR="009C6517">
        <w:rPr>
          <w:rFonts w:ascii="Times New Roman" w:eastAsiaTheme="minorEastAsia" w:hAnsi="Times New Roman" w:cs="Times New Roman"/>
        </w:rPr>
        <w:t xml:space="preserve"> Описанный подход будет далее фигурировать под именем метод барьерных функций.</w:t>
      </w:r>
    </w:p>
    <w:p w:rsidR="009C6517" w:rsidRDefault="009C6517" w:rsidP="0014561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Другой метод, который будет рассмотрен в разделе 4 – метод мягких ограничений, в подробности описанный в </w:t>
      </w:r>
      <w:r w:rsidRPr="009C6517">
        <w:rPr>
          <w:rFonts w:ascii="Times New Roman" w:eastAsiaTheme="minorEastAsia" w:hAnsi="Times New Roman" w:cs="Times New Roman"/>
        </w:rPr>
        <w:t>[14]. В</w:t>
      </w:r>
      <w:r>
        <w:rPr>
          <w:rFonts w:ascii="Times New Roman" w:eastAsiaTheme="minorEastAsia" w:hAnsi="Times New Roman" w:cs="Times New Roman"/>
        </w:rPr>
        <w:t xml:space="preserve"> рамках этого метода </w:t>
      </w:r>
      <w:r w:rsidR="00635043">
        <w:rPr>
          <w:rFonts w:ascii="Times New Roman" w:eastAsiaTheme="minorEastAsia" w:hAnsi="Times New Roman" w:cs="Times New Roman"/>
        </w:rPr>
        <w:t xml:space="preserve">итерационно решается задача </w:t>
      </w:r>
    </w:p>
    <w:p w:rsidR="00C83450" w:rsidRDefault="00FC45B7" w:rsidP="0014561C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Wf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α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Wf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  <w:r w:rsidR="007359F3" w:rsidRPr="007359F3">
        <w:rPr>
          <w:rFonts w:ascii="Times New Roman" w:eastAsiaTheme="minorEastAsia" w:hAnsi="Times New Roman" w:cs="Times New Roman"/>
          <w:i/>
        </w:rPr>
        <w:tab/>
      </w:r>
      <w:r w:rsidR="007359F3" w:rsidRPr="007359F3">
        <w:rPr>
          <w:rFonts w:ascii="Times New Roman" w:eastAsiaTheme="minorEastAsia" w:hAnsi="Times New Roman" w:cs="Times New Roman"/>
          <w:i/>
        </w:rPr>
        <w:tab/>
        <w:t>(</w:t>
      </w:r>
      <w:r w:rsidR="003800DA">
        <w:rPr>
          <w:rFonts w:ascii="Times New Roman" w:eastAsiaTheme="minorEastAsia" w:hAnsi="Times New Roman" w:cs="Times New Roman"/>
          <w:i/>
        </w:rPr>
        <w:t>4</w:t>
      </w:r>
      <w:r w:rsidR="007359F3" w:rsidRPr="007359F3">
        <w:rPr>
          <w:rFonts w:ascii="Times New Roman" w:eastAsiaTheme="minorEastAsia" w:hAnsi="Times New Roman" w:cs="Times New Roman"/>
          <w:i/>
        </w:rPr>
        <w:t>)</w:t>
      </w:r>
    </w:p>
    <w:p w:rsidR="000360EA" w:rsidRDefault="00C83450" w:rsidP="0014561C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C83450">
        <w:rPr>
          <w:rFonts w:ascii="Times New Roman" w:eastAsiaTheme="minorEastAsia" w:hAnsi="Times New Roman" w:cs="Times New Roman"/>
        </w:rPr>
        <w:t xml:space="preserve">Где за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m:r>
          </m:sub>
        </m:sSub>
      </m:oMath>
      <w:r w:rsidRPr="00C83450">
        <w:rPr>
          <w:rFonts w:ascii="Times New Roman" w:eastAsiaTheme="minorEastAsia" w:hAnsi="Times New Roman" w:cs="Times New Roman"/>
        </w:rPr>
        <w:t>обозначена операция</w:t>
      </w:r>
      <w:r>
        <w:rPr>
          <w:rFonts w:ascii="Times New Roman" w:eastAsiaTheme="minorEastAsia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0,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.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C83450">
        <w:rPr>
          <w:rFonts w:ascii="Times New Roman" w:eastAsiaTheme="minorEastAsia" w:hAnsi="Times New Roman" w:cs="Times New Roman"/>
        </w:rPr>
        <w:t>Таким образом, н</w:t>
      </w:r>
      <w:proofErr w:type="spellStart"/>
      <w:r>
        <w:rPr>
          <w:rFonts w:ascii="Times New Roman" w:eastAsiaTheme="minorEastAsia" w:hAnsi="Times New Roman" w:cs="Times New Roman"/>
        </w:rPr>
        <w:t>арушение</w:t>
      </w:r>
      <w:proofErr w:type="spellEnd"/>
      <w:r>
        <w:rPr>
          <w:rFonts w:ascii="Times New Roman" w:eastAsiaTheme="minorEastAsia" w:hAnsi="Times New Roman" w:cs="Times New Roman"/>
        </w:rPr>
        <w:t xml:space="preserve"> неравенств задачи (1) учитывается при помощи квадратичных, а не логарифмических штрафов.</w:t>
      </w:r>
    </w:p>
    <w:p w:rsidR="00B47E40" w:rsidRDefault="00E24B3D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453F20">
        <w:rPr>
          <w:rFonts w:ascii="Times New Roman" w:hAnsi="Times New Roman" w:cs="Times New Roman"/>
          <w:b/>
        </w:rPr>
        <w:t>Результаты</w:t>
      </w:r>
      <w:r w:rsidR="00B47E40" w:rsidRPr="000942F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численных экспериментов</w:t>
      </w:r>
    </w:p>
    <w:p w:rsidR="0014561C" w:rsidRDefault="00BC010D" w:rsidP="0072103E">
      <w:pPr>
        <w:spacing w:after="0" w:line="360" w:lineRule="auto"/>
        <w:jc w:val="both"/>
        <w:rPr>
          <w:rFonts w:ascii="Times New Roman" w:hAnsi="Times New Roman" w:cs="Times New Roman"/>
        </w:rPr>
        <w:pPrChange w:id="88" w:author="Marina" w:date="2018-07-13T17:47:00Z">
          <w:pPr>
            <w:spacing w:after="0" w:line="360" w:lineRule="auto"/>
            <w:jc w:val="center"/>
          </w:pPr>
        </w:pPrChange>
      </w:pPr>
      <w:bookmarkStart w:id="89" w:name="_GoBack"/>
      <w:r>
        <w:rPr>
          <w:rFonts w:ascii="Times New Roman" w:hAnsi="Times New Roman" w:cs="Times New Roman"/>
        </w:rPr>
        <w:lastRenderedPageBreak/>
        <w:t xml:space="preserve">На рис.1 слева сверху представлены исходные данные, использованные для восстановлений, или фантом. Модельный фантом имитирует металлическое включение в зубной ткани. </w:t>
      </w:r>
      <w:r w:rsidR="00440F84">
        <w:rPr>
          <w:rFonts w:ascii="Times New Roman" w:hAnsi="Times New Roman" w:cs="Times New Roman"/>
        </w:rPr>
        <w:t xml:space="preserve">Линейный размер изображения – 64 пикселя. Количество углов проекции – 90. </w:t>
      </w:r>
      <w:r>
        <w:rPr>
          <w:rFonts w:ascii="Times New Roman" w:hAnsi="Times New Roman" w:cs="Times New Roman"/>
        </w:rPr>
        <w:t>Параметры симуляции подбирались таким образом, чтобы соответствовать реальному физическому измерению</w:t>
      </w:r>
      <w:r w:rsidR="00440F84">
        <w:rPr>
          <w:rFonts w:ascii="Times New Roman" w:hAnsi="Times New Roman" w:cs="Times New Roman"/>
        </w:rPr>
        <w:t xml:space="preserve"> образца, составленного из этих материалов</w:t>
      </w:r>
      <w:r>
        <w:rPr>
          <w:rFonts w:ascii="Times New Roman" w:hAnsi="Times New Roman" w:cs="Times New Roman"/>
        </w:rPr>
        <w:t xml:space="preserve">. Для моделирования взаимодействия со спектром источника использовалась библиотека </w:t>
      </w:r>
      <w:proofErr w:type="spellStart"/>
      <w:r>
        <w:rPr>
          <w:rFonts w:ascii="Times New Roman" w:hAnsi="Times New Roman" w:cs="Times New Roman"/>
          <w:lang w:val="en-US"/>
        </w:rPr>
        <w:t>xraylib</w:t>
      </w:r>
      <w:proofErr w:type="spellEnd"/>
      <w:r w:rsidRPr="00BC010D">
        <w:rPr>
          <w:rFonts w:ascii="Times New Roman" w:hAnsi="Times New Roman" w:cs="Times New Roman"/>
        </w:rPr>
        <w:t xml:space="preserve"> [15]. </w:t>
      </w:r>
      <w:r>
        <w:rPr>
          <w:rFonts w:ascii="Times New Roman" w:hAnsi="Times New Roman" w:cs="Times New Roman"/>
        </w:rPr>
        <w:t xml:space="preserve">Симуляции выполнялись с помощью библиотеки алгоритмов компьютерной томографии </w:t>
      </w:r>
      <w:r>
        <w:rPr>
          <w:rFonts w:ascii="Times New Roman" w:hAnsi="Times New Roman" w:cs="Times New Roman"/>
          <w:lang w:val="en-US"/>
        </w:rPr>
        <w:t>ASTRA</w:t>
      </w:r>
      <w:r>
        <w:rPr>
          <w:rFonts w:ascii="Times New Roman" w:hAnsi="Times New Roman" w:cs="Times New Roman"/>
        </w:rPr>
        <w:t xml:space="preserve"> </w:t>
      </w:r>
      <w:r w:rsidRPr="00BC010D">
        <w:rPr>
          <w:rFonts w:ascii="Times New Roman" w:hAnsi="Times New Roman" w:cs="Times New Roman"/>
        </w:rPr>
        <w:t xml:space="preserve">[16] </w:t>
      </w:r>
      <w:r>
        <w:rPr>
          <w:rFonts w:ascii="Times New Roman" w:hAnsi="Times New Roman" w:cs="Times New Roman"/>
        </w:rPr>
        <w:t xml:space="preserve">для языка </w:t>
      </w:r>
      <w:r>
        <w:rPr>
          <w:rFonts w:ascii="Times New Roman" w:hAnsi="Times New Roman" w:cs="Times New Roman"/>
          <w:lang w:val="en-US"/>
        </w:rPr>
        <w:t>Python</w:t>
      </w:r>
      <w:r w:rsidRPr="00BC010D">
        <w:rPr>
          <w:rFonts w:ascii="Times New Roman" w:hAnsi="Times New Roman" w:cs="Times New Roman"/>
        </w:rPr>
        <w:t xml:space="preserve">. </w:t>
      </w:r>
      <w:r w:rsidR="000360EA">
        <w:rPr>
          <w:rFonts w:ascii="Times New Roman" w:hAnsi="Times New Roman" w:cs="Times New Roman"/>
        </w:rPr>
        <w:t>Восстановление проводилось методами свертки и обратной проекции (</w:t>
      </w:r>
      <w:r w:rsidR="000360EA">
        <w:rPr>
          <w:rFonts w:ascii="Times New Roman" w:hAnsi="Times New Roman" w:cs="Times New Roman"/>
          <w:lang w:val="en-US"/>
        </w:rPr>
        <w:t>FBP</w:t>
      </w:r>
      <w:r w:rsidR="000360EA" w:rsidRPr="000360EA">
        <w:rPr>
          <w:rFonts w:ascii="Times New Roman" w:hAnsi="Times New Roman" w:cs="Times New Roman"/>
        </w:rPr>
        <w:t xml:space="preserve">) </w:t>
      </w:r>
      <w:r w:rsidR="000360EA">
        <w:rPr>
          <w:rFonts w:ascii="Times New Roman" w:hAnsi="Times New Roman" w:cs="Times New Roman"/>
        </w:rPr>
        <w:t xml:space="preserve">с </w:t>
      </w:r>
      <w:proofErr w:type="spellStart"/>
      <w:r w:rsidR="000360EA">
        <w:rPr>
          <w:rFonts w:ascii="Times New Roman" w:hAnsi="Times New Roman" w:cs="Times New Roman"/>
        </w:rPr>
        <w:t>умолчательными</w:t>
      </w:r>
      <w:proofErr w:type="spellEnd"/>
      <w:r w:rsidR="000360EA">
        <w:rPr>
          <w:rFonts w:ascii="Times New Roman" w:hAnsi="Times New Roman" w:cs="Times New Roman"/>
        </w:rPr>
        <w:t xml:space="preserve"> параметрами, методом барьерных функций и методом мягких неравенств. Как видно из результатов восстановления, металлические артефакты воспроизвелись на восстановлении </w:t>
      </w:r>
      <w:r w:rsidR="000360EA">
        <w:rPr>
          <w:rFonts w:ascii="Times New Roman" w:hAnsi="Times New Roman" w:cs="Times New Roman"/>
          <w:lang w:val="en-US"/>
        </w:rPr>
        <w:t>FBP</w:t>
      </w:r>
      <w:r w:rsidR="00453F20">
        <w:rPr>
          <w:rFonts w:ascii="Times New Roman" w:hAnsi="Times New Roman" w:cs="Times New Roman"/>
        </w:rPr>
        <w:t xml:space="preserve"> в виде темных полос, проходящих через металлическое включение в центре</w:t>
      </w:r>
      <w:r w:rsidR="000360EA" w:rsidRPr="000360EA">
        <w:rPr>
          <w:rFonts w:ascii="Times New Roman" w:hAnsi="Times New Roman" w:cs="Times New Roman"/>
        </w:rPr>
        <w:t xml:space="preserve">. </w:t>
      </w:r>
      <w:r w:rsidR="00453F20">
        <w:rPr>
          <w:rFonts w:ascii="Times New Roman" w:hAnsi="Times New Roman" w:cs="Times New Roman"/>
        </w:rPr>
        <w:t xml:space="preserve">Метод барьерных функций, хотя и не позволил избавиться полностью от артефактов, уменьшил их влияние, и, что важнее, более явно выделил очертания </w:t>
      </w:r>
      <w:proofErr w:type="spellStart"/>
      <w:r w:rsidR="00453F20">
        <w:rPr>
          <w:rFonts w:ascii="Times New Roman" w:hAnsi="Times New Roman" w:cs="Times New Roman"/>
        </w:rPr>
        <w:t>сильнопоглощающего</w:t>
      </w:r>
      <w:proofErr w:type="spellEnd"/>
      <w:r w:rsidR="00453F20">
        <w:rPr>
          <w:rFonts w:ascii="Times New Roman" w:hAnsi="Times New Roman" w:cs="Times New Roman"/>
        </w:rPr>
        <w:t xml:space="preserve"> металлического включения. Наконец, метод мягких ограничений показывает менее выраженные артефакты, однако и очертания включения, и в целом границы объектов восстановились намного менее </w:t>
      </w:r>
      <w:proofErr w:type="gramStart"/>
      <w:r w:rsidR="00453F20">
        <w:rPr>
          <w:rFonts w:ascii="Times New Roman" w:hAnsi="Times New Roman" w:cs="Times New Roman"/>
        </w:rPr>
        <w:t>четкими</w:t>
      </w:r>
      <w:proofErr w:type="gramEnd"/>
      <w:r w:rsidR="00453F20">
        <w:rPr>
          <w:rFonts w:ascii="Times New Roman" w:hAnsi="Times New Roman" w:cs="Times New Roman"/>
        </w:rPr>
        <w:t>. Эти эффекты ожидаемы и легко объясняются выбранными способами восстановления.</w:t>
      </w:r>
      <w:r w:rsidR="0014561C" w:rsidRPr="000360EA">
        <w:rPr>
          <w:rFonts w:ascii="Times New Roman" w:hAnsi="Times New Roman" w:cs="Times New Roman"/>
        </w:rPr>
        <w:t xml:space="preserve"> </w:t>
      </w:r>
    </w:p>
    <w:bookmarkEnd w:id="89"/>
    <w:p w:rsidR="0014561C" w:rsidRPr="000360EA" w:rsidRDefault="0014561C" w:rsidP="0014561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EFEDC8" wp14:editId="0181C8E2">
            <wp:extent cx="4729745" cy="3789336"/>
            <wp:effectExtent l="0" t="0" r="0" b="1905"/>
            <wp:docPr id="1" name="Рисунок 1" descr="C:\Users\msiuser\AppData\Local\Microsoft\Windows\INetCache\Content.Word\qp_foursome_p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iuser\AppData\Local\Microsoft\Windows\INetCache\Content.Word\qp_foursome_pi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85" cy="38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1C" w:rsidRDefault="0014561C" w:rsidP="0014561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Рис.1: слева сверху – исходные данные, результаты восстановления: справа сверху </w:t>
      </w:r>
      <w:proofErr w:type="gramStart"/>
      <w:r>
        <w:rPr>
          <w:rFonts w:ascii="Times New Roman" w:hAnsi="Times New Roman" w:cs="Times New Roman"/>
        </w:rPr>
        <w:t>–м</w:t>
      </w:r>
      <w:proofErr w:type="gramEnd"/>
      <w:r>
        <w:rPr>
          <w:rFonts w:ascii="Times New Roman" w:hAnsi="Times New Roman" w:cs="Times New Roman"/>
        </w:rPr>
        <w:t xml:space="preserve">етодом </w:t>
      </w:r>
      <w:r>
        <w:rPr>
          <w:rFonts w:ascii="Times New Roman" w:hAnsi="Times New Roman" w:cs="Times New Roman"/>
          <w:lang w:val="en-US"/>
        </w:rPr>
        <w:t>FBP</w:t>
      </w:r>
      <w:r>
        <w:rPr>
          <w:rFonts w:ascii="Times New Roman" w:hAnsi="Times New Roman" w:cs="Times New Roman"/>
        </w:rPr>
        <w:t>, слева снизу – методом барьерных функций, справа снизу – методом мягких ограничений.</w:t>
      </w:r>
    </w:p>
    <w:p w:rsidR="00453F20" w:rsidRPr="00D94DEE" w:rsidRDefault="00453F20" w:rsidP="0014561C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53F20" w:rsidRDefault="000360EA" w:rsidP="0014561C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рис.2 представлена зависимость значения функции потерь в задаче (2) от номера итерации. На представленной зависимости явно видны скачки, вызванные переходом к очередной «внешней» итерации метода барьерных функций, при переходе к которой увеличивалось в 2 раза значение параметра </w:t>
      </w:r>
      <w:r>
        <w:rPr>
          <w:rFonts w:ascii="Times New Roman" w:hAnsi="Times New Roman" w:cs="Times New Roman"/>
          <w:lang w:val="en-US"/>
        </w:rPr>
        <w:t>t</w:t>
      </w:r>
      <w:r w:rsidRPr="000360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Условие, по которому происходил переход к новой «внешней» итерации, было выход значения потерь на «плато». Это условие выражалось в виде фиксированного количества итераций (30) без существенного прогресса оптимизации.</w:t>
      </w:r>
    </w:p>
    <w:p w:rsidR="0014561C" w:rsidRDefault="0014561C" w:rsidP="0014561C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1B5733" wp14:editId="0BED030B">
            <wp:extent cx="3988040" cy="2983424"/>
            <wp:effectExtent l="0" t="0" r="0" b="7620"/>
            <wp:docPr id="2" name="Рисунок 2" descr="C:\Users\msiuser\AppData\Local\Microsoft\Windows\INetCache\Content.Word\loss_by_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siuser\AppData\Local\Microsoft\Windows\INetCache\Content.Word\loss_by_i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56" cy="29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1C" w:rsidRPr="000360EA" w:rsidRDefault="0014561C" w:rsidP="0014561C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Рис.2: зависимость суммарной ошибки </w:t>
      </w:r>
      <w:r>
        <w:rPr>
          <w:rFonts w:ascii="Times New Roman" w:hAnsi="Times New Roman" w:cs="Times New Roman"/>
          <w:lang w:val="en-US"/>
        </w:rPr>
        <w:t>Q</w:t>
      </w:r>
      <w:r w:rsidRPr="00440F8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</w:t>
      </w:r>
      <w:r w:rsidRPr="00440F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от номера итерации</w:t>
      </w:r>
    </w:p>
    <w:p w:rsidR="00B47E40" w:rsidRPr="000942FE" w:rsidRDefault="00B47E40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942FE">
        <w:rPr>
          <w:rFonts w:ascii="Times New Roman" w:hAnsi="Times New Roman" w:cs="Times New Roman"/>
          <w:b/>
        </w:rPr>
        <w:t>Заключение</w:t>
      </w:r>
    </w:p>
    <w:p w:rsidR="000942FE" w:rsidRPr="00453F20" w:rsidRDefault="00453F20" w:rsidP="0014561C">
      <w:pPr>
        <w:tabs>
          <w:tab w:val="left" w:pos="284"/>
        </w:tabs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Возникновение артефактов, вызванных наличием </w:t>
      </w:r>
      <w:proofErr w:type="spellStart"/>
      <w:r>
        <w:rPr>
          <w:rFonts w:ascii="Times New Roman" w:hAnsi="Times New Roman" w:cs="Times New Roman"/>
        </w:rPr>
        <w:t>сильнопоглощающих</w:t>
      </w:r>
      <w:proofErr w:type="spellEnd"/>
      <w:r>
        <w:rPr>
          <w:rFonts w:ascii="Times New Roman" w:hAnsi="Times New Roman" w:cs="Times New Roman"/>
        </w:rPr>
        <w:t xml:space="preserve"> включений в объекте – актуальная проблема современных алгоритмов восстановления КТ. В данной работе </w:t>
      </w:r>
      <w:r w:rsidR="00FE71E8">
        <w:rPr>
          <w:rFonts w:ascii="Times New Roman" w:hAnsi="Times New Roman" w:cs="Times New Roman"/>
        </w:rPr>
        <w:t xml:space="preserve">рассматриваются два метода борьбы с такими артефактами: метод квадратичного программирования и метод мягких ограничений. Предлагается способ продолжить результаты метода, основанного на квадратичном программировании, на изображения большого размера. На </w:t>
      </w:r>
      <w:proofErr w:type="spellStart"/>
      <w:r w:rsidR="00FE71E8">
        <w:rPr>
          <w:rFonts w:ascii="Times New Roman" w:hAnsi="Times New Roman" w:cs="Times New Roman"/>
        </w:rPr>
        <w:t>программно</w:t>
      </w:r>
      <w:proofErr w:type="spellEnd"/>
      <w:r w:rsidR="00FE71E8">
        <w:rPr>
          <w:rFonts w:ascii="Times New Roman" w:hAnsi="Times New Roman" w:cs="Times New Roman"/>
        </w:rPr>
        <w:t xml:space="preserve"> сгенерированных входных данных продемонстрированы результаты восстановления методов </w:t>
      </w:r>
      <w:r w:rsidR="00FE71E8">
        <w:rPr>
          <w:rFonts w:ascii="Times New Roman" w:hAnsi="Times New Roman" w:cs="Times New Roman"/>
          <w:lang w:val="en-US"/>
        </w:rPr>
        <w:t>FBP</w:t>
      </w:r>
      <w:r w:rsidR="00FE71E8" w:rsidRPr="00FE71E8">
        <w:rPr>
          <w:rFonts w:ascii="Times New Roman" w:hAnsi="Times New Roman" w:cs="Times New Roman"/>
        </w:rPr>
        <w:t xml:space="preserve">, </w:t>
      </w:r>
      <w:r w:rsidR="00FE71E8">
        <w:rPr>
          <w:rFonts w:ascii="Times New Roman" w:hAnsi="Times New Roman" w:cs="Times New Roman"/>
        </w:rPr>
        <w:t xml:space="preserve">барьерных функций, мягких ограничений. Анализ результатов показывает, </w:t>
      </w:r>
      <w:proofErr w:type="gramStart"/>
      <w:r w:rsidR="00FE71E8">
        <w:rPr>
          <w:rFonts w:ascii="Times New Roman" w:hAnsi="Times New Roman" w:cs="Times New Roman"/>
        </w:rPr>
        <w:t>что</w:t>
      </w:r>
      <w:proofErr w:type="gramEnd"/>
      <w:r w:rsidR="00FE71E8">
        <w:rPr>
          <w:rFonts w:ascii="Times New Roman" w:hAnsi="Times New Roman" w:cs="Times New Roman"/>
        </w:rPr>
        <w:t xml:space="preserve"> несмотря на то, что методам не удается полностью избавиться от артефактов восстановления, учтенные в них условия позволяют получить полезные свойства объектов на восстановленных изображениях. Дальнейшее развитие исследований в этой области может </w:t>
      </w:r>
      <w:r w:rsidR="00FE71E8">
        <w:rPr>
          <w:rFonts w:ascii="Times New Roman" w:hAnsi="Times New Roman" w:cs="Times New Roman"/>
        </w:rPr>
        <w:lastRenderedPageBreak/>
        <w:t>включать применение алгоритмов восстановления к данным реальных экспериментальных измерений, а не компьютерной симуляции.</w:t>
      </w:r>
      <w:r>
        <w:rPr>
          <w:rFonts w:ascii="Times New Roman" w:hAnsi="Times New Roman" w:cs="Times New Roman"/>
        </w:rPr>
        <w:t xml:space="preserve"> </w:t>
      </w:r>
      <w:r w:rsidR="00FE71E8">
        <w:rPr>
          <w:rFonts w:ascii="Times New Roman" w:hAnsi="Times New Roman" w:cs="Times New Roman"/>
        </w:rPr>
        <w:t>Так же перспективными являются исследование более эффективной, чем простой градиентный спуск, схемы организации итераций.</w:t>
      </w:r>
    </w:p>
    <w:p w:rsidR="00B47E40" w:rsidRPr="000942FE" w:rsidRDefault="00440F84" w:rsidP="0014561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Список литературы</w:t>
      </w:r>
    </w:p>
    <w:p w:rsidR="00B47E40" w:rsidRDefault="00C305E4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C305E4">
        <w:rPr>
          <w:rFonts w:ascii="Times New Roman" w:hAnsi="Times New Roman" w:cs="Times New Roman"/>
          <w:lang w:val="en-US"/>
        </w:rPr>
        <w:t>Barrett</w:t>
      </w:r>
      <w:r w:rsidRPr="001B48AB">
        <w:rPr>
          <w:rFonts w:ascii="Times New Roman" w:hAnsi="Times New Roman" w:cs="Times New Roman"/>
          <w:lang w:val="en-US"/>
        </w:rPr>
        <w:t xml:space="preserve">, </w:t>
      </w:r>
      <w:r w:rsidRPr="00C305E4">
        <w:rPr>
          <w:rFonts w:ascii="Times New Roman" w:hAnsi="Times New Roman" w:cs="Times New Roman"/>
          <w:lang w:val="en-US"/>
        </w:rPr>
        <w:t>J</w:t>
      </w:r>
      <w:r w:rsidRPr="001B48AB">
        <w:rPr>
          <w:rFonts w:ascii="Times New Roman" w:hAnsi="Times New Roman" w:cs="Times New Roman"/>
          <w:lang w:val="en-US"/>
        </w:rPr>
        <w:t xml:space="preserve">. </w:t>
      </w:r>
      <w:r w:rsidRPr="00C305E4">
        <w:rPr>
          <w:rFonts w:ascii="Times New Roman" w:hAnsi="Times New Roman" w:cs="Times New Roman"/>
          <w:lang w:val="en-US"/>
        </w:rPr>
        <w:t>F</w:t>
      </w:r>
      <w:r w:rsidR="00147C87" w:rsidRPr="001B48AB">
        <w:rPr>
          <w:rFonts w:ascii="Times New Roman" w:hAnsi="Times New Roman" w:cs="Times New Roman"/>
          <w:lang w:val="en-US"/>
        </w:rPr>
        <w:t xml:space="preserve">, </w:t>
      </w:r>
      <w:r w:rsidR="00147C87">
        <w:rPr>
          <w:rFonts w:ascii="Times New Roman" w:hAnsi="Times New Roman" w:cs="Times New Roman"/>
          <w:lang w:val="en-US"/>
        </w:rPr>
        <w:t>N</w:t>
      </w:r>
      <w:r w:rsidR="00147C87" w:rsidRPr="001B48A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47C87">
        <w:rPr>
          <w:rFonts w:ascii="Times New Roman" w:hAnsi="Times New Roman" w:cs="Times New Roman"/>
          <w:lang w:val="en-US"/>
        </w:rPr>
        <w:t>Keat</w:t>
      </w:r>
      <w:proofErr w:type="spellEnd"/>
      <w:r w:rsidR="00147C87" w:rsidRPr="001B48AB">
        <w:rPr>
          <w:rFonts w:ascii="Times New Roman" w:hAnsi="Times New Roman" w:cs="Times New Roman"/>
          <w:lang w:val="en-US"/>
        </w:rPr>
        <w:t>. 2004.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 w:rsidRPr="00C305E4">
        <w:rPr>
          <w:rFonts w:ascii="Times New Roman" w:hAnsi="Times New Roman" w:cs="Times New Roman"/>
          <w:lang w:val="en-US"/>
        </w:rPr>
        <w:t>Artifacts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 w:rsidRPr="00C305E4">
        <w:rPr>
          <w:rFonts w:ascii="Times New Roman" w:hAnsi="Times New Roman" w:cs="Times New Roman"/>
          <w:lang w:val="en-US"/>
        </w:rPr>
        <w:t>i</w:t>
      </w:r>
      <w:r w:rsidR="00147C87">
        <w:rPr>
          <w:rFonts w:ascii="Times New Roman" w:hAnsi="Times New Roman" w:cs="Times New Roman"/>
          <w:lang w:val="en-US"/>
        </w:rPr>
        <w:t>n</w:t>
      </w:r>
      <w:r w:rsidR="00147C87" w:rsidRPr="001B48AB">
        <w:rPr>
          <w:rFonts w:ascii="Times New Roman" w:hAnsi="Times New Roman" w:cs="Times New Roman"/>
          <w:lang w:val="en-US"/>
        </w:rPr>
        <w:t xml:space="preserve"> </w:t>
      </w:r>
      <w:r w:rsidR="00147C87">
        <w:rPr>
          <w:rFonts w:ascii="Times New Roman" w:hAnsi="Times New Roman" w:cs="Times New Roman"/>
          <w:lang w:val="en-US"/>
        </w:rPr>
        <w:t>CT</w:t>
      </w:r>
      <w:r w:rsidR="00147C87" w:rsidRPr="001B48AB">
        <w:rPr>
          <w:rFonts w:ascii="Times New Roman" w:hAnsi="Times New Roman" w:cs="Times New Roman"/>
          <w:lang w:val="en-US"/>
        </w:rPr>
        <w:t xml:space="preserve">: </w:t>
      </w:r>
      <w:r w:rsidR="00147C87">
        <w:rPr>
          <w:rFonts w:ascii="Times New Roman" w:hAnsi="Times New Roman" w:cs="Times New Roman"/>
          <w:lang w:val="en-US"/>
        </w:rPr>
        <w:t>recognition</w:t>
      </w:r>
      <w:r w:rsidR="00147C87" w:rsidRPr="001B48AB">
        <w:rPr>
          <w:rFonts w:ascii="Times New Roman" w:hAnsi="Times New Roman" w:cs="Times New Roman"/>
          <w:lang w:val="en-US"/>
        </w:rPr>
        <w:t xml:space="preserve"> </w:t>
      </w:r>
      <w:r w:rsidR="00147C87">
        <w:rPr>
          <w:rFonts w:ascii="Times New Roman" w:hAnsi="Times New Roman" w:cs="Times New Roman"/>
          <w:lang w:val="en-US"/>
        </w:rPr>
        <w:t>and</w:t>
      </w:r>
      <w:r w:rsidR="00147C87" w:rsidRPr="001B48AB">
        <w:rPr>
          <w:rFonts w:ascii="Times New Roman" w:hAnsi="Times New Roman" w:cs="Times New Roman"/>
          <w:lang w:val="en-US"/>
        </w:rPr>
        <w:t xml:space="preserve"> </w:t>
      </w:r>
      <w:r w:rsidR="00147C87">
        <w:rPr>
          <w:rFonts w:ascii="Times New Roman" w:hAnsi="Times New Roman" w:cs="Times New Roman"/>
          <w:lang w:val="en-US"/>
        </w:rPr>
        <w:t xml:space="preserve">avoidance. </w:t>
      </w:r>
      <w:proofErr w:type="spellStart"/>
      <w:r w:rsidRPr="00C305E4">
        <w:rPr>
          <w:rFonts w:ascii="Times New Roman" w:hAnsi="Times New Roman" w:cs="Times New Roman"/>
          <w:lang w:val="en-US"/>
        </w:rPr>
        <w:t>Radiographics</w:t>
      </w:r>
      <w:proofErr w:type="spellEnd"/>
      <w:r w:rsidR="00147C87">
        <w:rPr>
          <w:rFonts w:ascii="Times New Roman" w:hAnsi="Times New Roman" w:cs="Times New Roman"/>
          <w:lang w:val="en-US"/>
        </w:rPr>
        <w:t xml:space="preserve">, V 24, </w:t>
      </w:r>
      <w:r w:rsidRPr="00C305E4">
        <w:rPr>
          <w:rFonts w:ascii="Times New Roman" w:hAnsi="Times New Roman" w:cs="Times New Roman"/>
          <w:lang w:val="en-US"/>
        </w:rPr>
        <w:t xml:space="preserve">№ 6. </w:t>
      </w:r>
      <w:r w:rsidR="00F91335">
        <w:rPr>
          <w:rFonts w:ascii="Times New Roman" w:hAnsi="Times New Roman" w:cs="Times New Roman"/>
          <w:lang w:val="en-US"/>
        </w:rPr>
        <w:t>p</w:t>
      </w:r>
      <w:r w:rsidR="00147C87">
        <w:rPr>
          <w:rFonts w:ascii="Times New Roman" w:hAnsi="Times New Roman" w:cs="Times New Roman"/>
          <w:lang w:val="en-US"/>
        </w:rPr>
        <w:t>p. 1679-</w:t>
      </w:r>
      <w:r w:rsidRPr="00C305E4">
        <w:rPr>
          <w:rFonts w:ascii="Times New Roman" w:hAnsi="Times New Roman" w:cs="Times New Roman"/>
          <w:lang w:val="en-US"/>
        </w:rPr>
        <w:t>1691</w:t>
      </w:r>
    </w:p>
    <w:p w:rsidR="00147C87" w:rsidRDefault="00E83918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E83918">
        <w:rPr>
          <w:rFonts w:ascii="Times New Roman" w:hAnsi="Times New Roman" w:cs="Times New Roman"/>
          <w:lang w:val="en-US"/>
        </w:rPr>
        <w:t>Boas, F. E., Fleischmann, D.</w:t>
      </w:r>
      <w:r>
        <w:rPr>
          <w:rFonts w:ascii="Times New Roman" w:hAnsi="Times New Roman" w:cs="Times New Roman"/>
          <w:lang w:val="en-US"/>
        </w:rPr>
        <w:t xml:space="preserve"> 2012</w:t>
      </w:r>
      <w:r w:rsidRPr="00E83918">
        <w:rPr>
          <w:rFonts w:ascii="Times New Roman" w:hAnsi="Times New Roman" w:cs="Times New Roman"/>
          <w:lang w:val="en-US"/>
        </w:rPr>
        <w:t xml:space="preserve"> CT artifacts: causes and reduction techniques. Ima</w:t>
      </w:r>
      <w:r>
        <w:rPr>
          <w:rFonts w:ascii="Times New Roman" w:hAnsi="Times New Roman" w:cs="Times New Roman"/>
          <w:lang w:val="en-US"/>
        </w:rPr>
        <w:t>ging in Medicine. V. 4, № 2. pp</w:t>
      </w:r>
      <w:r w:rsidRPr="00E83918">
        <w:rPr>
          <w:rFonts w:ascii="Times New Roman" w:hAnsi="Times New Roman" w:cs="Times New Roman"/>
          <w:lang w:val="en-US"/>
        </w:rPr>
        <w:t>. 229240.</w:t>
      </w:r>
    </w:p>
    <w:p w:rsidR="00E83918" w:rsidRDefault="00E83918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E83918">
        <w:rPr>
          <w:rFonts w:ascii="Times New Roman" w:hAnsi="Times New Roman" w:cs="Times New Roman"/>
          <w:lang w:val="en-US"/>
        </w:rPr>
        <w:t>J. Y. Huang et al. 2015. An evaluation of three commercially available metal artifact reduction methods for CT imaging. Physics in Medicine &amp; Biology.</w:t>
      </w:r>
      <w:r>
        <w:rPr>
          <w:rFonts w:ascii="Times New Roman" w:hAnsi="Times New Roman" w:cs="Times New Roman"/>
          <w:lang w:val="en-US"/>
        </w:rPr>
        <w:t xml:space="preserve"> V</w:t>
      </w:r>
      <w:r w:rsidRPr="00E83918">
        <w:rPr>
          <w:rFonts w:ascii="Times New Roman" w:hAnsi="Times New Roman" w:cs="Times New Roman"/>
          <w:lang w:val="en-US"/>
        </w:rPr>
        <w:t xml:space="preserve">. 60, № 3. </w:t>
      </w:r>
      <w:r>
        <w:rPr>
          <w:rFonts w:ascii="Times New Roman" w:hAnsi="Times New Roman" w:cs="Times New Roman"/>
          <w:lang w:val="en-US"/>
        </w:rPr>
        <w:t>p</w:t>
      </w:r>
      <w:r w:rsidRPr="00E83918">
        <w:rPr>
          <w:rFonts w:ascii="Times New Roman" w:hAnsi="Times New Roman" w:cs="Times New Roman"/>
          <w:lang w:val="en-US"/>
        </w:rPr>
        <w:t>. 1047.</w:t>
      </w:r>
    </w:p>
    <w:p w:rsidR="00F91335" w:rsidRDefault="00F91335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F. Bamberg [и </w:t>
      </w:r>
      <w:proofErr w:type="spellStart"/>
      <w:r>
        <w:rPr>
          <w:rFonts w:ascii="Times New Roman" w:hAnsi="Times New Roman" w:cs="Times New Roman"/>
          <w:lang w:val="en-US"/>
        </w:rPr>
        <w:t>др</w:t>
      </w:r>
      <w:proofErr w:type="spellEnd"/>
      <w:r>
        <w:rPr>
          <w:rFonts w:ascii="Times New Roman" w:hAnsi="Times New Roman" w:cs="Times New Roman"/>
          <w:lang w:val="en-US"/>
        </w:rPr>
        <w:t xml:space="preserve">.]. 2011. </w:t>
      </w:r>
      <w:r w:rsidRPr="00F91335">
        <w:rPr>
          <w:rFonts w:ascii="Times New Roman" w:hAnsi="Times New Roman" w:cs="Times New Roman"/>
          <w:lang w:val="en-US"/>
        </w:rPr>
        <w:t>Metal artifact reduction by dual energy computed tomography using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monoenergetic</w:t>
      </w:r>
      <w:proofErr w:type="spellEnd"/>
      <w:r>
        <w:rPr>
          <w:rFonts w:ascii="Times New Roman" w:hAnsi="Times New Roman" w:cs="Times New Roman"/>
          <w:lang w:val="en-US"/>
        </w:rPr>
        <w:t xml:space="preserve"> extrapolation. </w:t>
      </w:r>
      <w:r w:rsidRPr="00F91335">
        <w:rPr>
          <w:rFonts w:ascii="Times New Roman" w:hAnsi="Times New Roman" w:cs="Times New Roman"/>
          <w:lang w:val="en-US"/>
        </w:rPr>
        <w:t>Euro</w:t>
      </w:r>
      <w:r>
        <w:rPr>
          <w:rFonts w:ascii="Times New Roman" w:hAnsi="Times New Roman" w:cs="Times New Roman"/>
          <w:lang w:val="en-US"/>
        </w:rPr>
        <w:t xml:space="preserve">pean radiology. </w:t>
      </w:r>
      <w:r w:rsidRPr="00F91335">
        <w:rPr>
          <w:rFonts w:ascii="Times New Roman" w:hAnsi="Times New Roman" w:cs="Times New Roman"/>
          <w:lang w:val="en-US"/>
        </w:rPr>
        <w:t xml:space="preserve">V. 21, № 7. </w:t>
      </w:r>
      <w:r>
        <w:rPr>
          <w:rFonts w:ascii="Times New Roman" w:hAnsi="Times New Roman" w:cs="Times New Roman"/>
          <w:lang w:val="en-US"/>
        </w:rPr>
        <w:t>pp</w:t>
      </w:r>
      <w:r w:rsidRPr="00F91335">
        <w:rPr>
          <w:rFonts w:ascii="Times New Roman" w:hAnsi="Times New Roman" w:cs="Times New Roman"/>
          <w:lang w:val="en-US"/>
        </w:rPr>
        <w:t>. 1424</w:t>
      </w:r>
      <w:r>
        <w:rPr>
          <w:rFonts w:ascii="Times New Roman" w:hAnsi="Times New Roman" w:cs="Times New Roman"/>
          <w:lang w:val="en-US"/>
        </w:rPr>
        <w:t>-</w:t>
      </w:r>
      <w:r w:rsidRPr="00F91335">
        <w:rPr>
          <w:rFonts w:ascii="Times New Roman" w:hAnsi="Times New Roman" w:cs="Times New Roman"/>
          <w:lang w:val="en-US"/>
        </w:rPr>
        <w:t>1429</w:t>
      </w:r>
    </w:p>
    <w:p w:rsidR="0067369B" w:rsidRPr="0067369B" w:rsidRDefault="0067369B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67369B">
        <w:rPr>
          <w:rFonts w:ascii="Times New Roman" w:hAnsi="Times New Roman" w:cs="Times New Roman"/>
          <w:lang w:val="en-US"/>
        </w:rPr>
        <w:t>Buls</w:t>
      </w:r>
      <w:proofErr w:type="spellEnd"/>
      <w:r w:rsidRPr="0067369B">
        <w:rPr>
          <w:rFonts w:ascii="Times New Roman" w:hAnsi="Times New Roman" w:cs="Times New Roman"/>
          <w:lang w:val="en-US"/>
        </w:rPr>
        <w:t xml:space="preserve"> N, et al. 2015 Contrast agent and radiation dose reduction in abdominal CT by a combination of low tube voltage and advanced image reconstruction algorithms. Eur</w:t>
      </w:r>
      <w:r>
        <w:rPr>
          <w:rFonts w:ascii="Times New Roman" w:hAnsi="Times New Roman" w:cs="Times New Roman"/>
          <w:lang w:val="en-US"/>
        </w:rPr>
        <w:t xml:space="preserve">opean </w:t>
      </w:r>
      <w:r w:rsidRPr="0067369B">
        <w:rPr>
          <w:rFonts w:ascii="Times New Roman" w:hAnsi="Times New Roman" w:cs="Times New Roman"/>
          <w:lang w:val="en-US"/>
        </w:rPr>
        <w:t>radiol</w:t>
      </w:r>
      <w:r>
        <w:rPr>
          <w:rFonts w:ascii="Times New Roman" w:hAnsi="Times New Roman" w:cs="Times New Roman"/>
          <w:lang w:val="en-US"/>
        </w:rPr>
        <w:t>ogy. V. 2, pp.</w:t>
      </w:r>
      <w:r w:rsidRPr="0067369B">
        <w:rPr>
          <w:rFonts w:ascii="Times New Roman" w:hAnsi="Times New Roman" w:cs="Times New Roman"/>
          <w:lang w:val="en-US"/>
        </w:rPr>
        <w:t>1023-</w:t>
      </w:r>
      <w:r>
        <w:rPr>
          <w:rFonts w:ascii="Times New Roman" w:hAnsi="Times New Roman" w:cs="Times New Roman"/>
          <w:lang w:val="en-US"/>
        </w:rPr>
        <w:t>10</w:t>
      </w:r>
      <w:r w:rsidRPr="0067369B">
        <w:rPr>
          <w:rFonts w:ascii="Times New Roman" w:hAnsi="Times New Roman" w:cs="Times New Roman"/>
          <w:lang w:val="en-US"/>
        </w:rPr>
        <w:t>31</w:t>
      </w:r>
    </w:p>
    <w:p w:rsidR="00E83918" w:rsidRDefault="00F91335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Y. Zhang et al. 2007. </w:t>
      </w:r>
      <w:r w:rsidR="00212163" w:rsidRPr="00F91335">
        <w:rPr>
          <w:rFonts w:ascii="Times New Roman" w:hAnsi="Times New Roman" w:cs="Times New Roman"/>
          <w:lang w:val="en-US"/>
        </w:rPr>
        <w:t>Reducing metal artifacts in cone-beam CT images by preprocessing projection</w:t>
      </w:r>
      <w:r w:rsidRPr="00F913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data.</w:t>
      </w:r>
      <w:r w:rsidR="00212163" w:rsidRPr="00F91335">
        <w:rPr>
          <w:rFonts w:ascii="Times New Roman" w:hAnsi="Times New Roman" w:cs="Times New Roman"/>
          <w:lang w:val="en-US"/>
        </w:rPr>
        <w:t xml:space="preserve"> International Journal</w:t>
      </w:r>
      <w:r>
        <w:rPr>
          <w:rFonts w:ascii="Times New Roman" w:hAnsi="Times New Roman" w:cs="Times New Roman"/>
          <w:lang w:val="en-US"/>
        </w:rPr>
        <w:t xml:space="preserve"> of Radiation Oncology Biology Physics. V</w:t>
      </w:r>
      <w:r w:rsidR="00212163" w:rsidRPr="00F91335">
        <w:rPr>
          <w:rFonts w:ascii="Times New Roman" w:hAnsi="Times New Roman" w:cs="Times New Roman"/>
          <w:lang w:val="en-US"/>
        </w:rPr>
        <w:t>. 67, № 3.</w:t>
      </w:r>
      <w:r>
        <w:rPr>
          <w:rFonts w:ascii="Times New Roman" w:hAnsi="Times New Roman" w:cs="Times New Roman"/>
          <w:lang w:val="en-US"/>
        </w:rPr>
        <w:t xml:space="preserve"> pp</w:t>
      </w:r>
      <w:r w:rsidR="00212163" w:rsidRPr="00F91335">
        <w:rPr>
          <w:rFonts w:ascii="Times New Roman" w:hAnsi="Times New Roman" w:cs="Times New Roman"/>
          <w:lang w:val="en-US"/>
        </w:rPr>
        <w:t>. 924</w:t>
      </w:r>
      <w:r>
        <w:rPr>
          <w:rFonts w:ascii="Times New Roman" w:hAnsi="Times New Roman" w:cs="Times New Roman"/>
          <w:lang w:val="en-US"/>
        </w:rPr>
        <w:t>-</w:t>
      </w:r>
      <w:r w:rsidR="00212163" w:rsidRPr="00F91335">
        <w:rPr>
          <w:rFonts w:ascii="Times New Roman" w:hAnsi="Times New Roman" w:cs="Times New Roman"/>
          <w:lang w:val="en-US"/>
        </w:rPr>
        <w:t>932</w:t>
      </w:r>
    </w:p>
    <w:p w:rsidR="00372638" w:rsidRDefault="00372638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6E60A9">
        <w:rPr>
          <w:rFonts w:ascii="Times New Roman" w:hAnsi="Times New Roman" w:cs="Times New Roman"/>
          <w:lang w:val="en-US"/>
        </w:rPr>
        <w:t>Nasirudin</w:t>
      </w:r>
      <w:proofErr w:type="spellEnd"/>
      <w:r w:rsidRPr="006E60A9">
        <w:rPr>
          <w:rFonts w:ascii="Times New Roman" w:hAnsi="Times New Roman" w:cs="Times New Roman"/>
          <w:lang w:val="en-US"/>
        </w:rPr>
        <w:t xml:space="preserve"> R. A. et al.</w:t>
      </w:r>
      <w:r w:rsidR="006E60A9">
        <w:rPr>
          <w:rFonts w:ascii="Times New Roman" w:hAnsi="Times New Roman" w:cs="Times New Roman"/>
          <w:lang w:val="en-US"/>
        </w:rPr>
        <w:t xml:space="preserve"> </w:t>
      </w:r>
      <w:r w:rsidR="006E60A9" w:rsidRPr="006E60A9">
        <w:rPr>
          <w:rFonts w:ascii="Times New Roman" w:hAnsi="Times New Roman" w:cs="Times New Roman"/>
          <w:lang w:val="en-US"/>
        </w:rPr>
        <w:t>2015</w:t>
      </w:r>
      <w:r w:rsidR="006E60A9">
        <w:rPr>
          <w:rFonts w:ascii="Times New Roman" w:hAnsi="Times New Roman" w:cs="Times New Roman"/>
          <w:lang w:val="en-US"/>
        </w:rPr>
        <w:t>.</w:t>
      </w:r>
      <w:r w:rsidRPr="006E60A9">
        <w:rPr>
          <w:rFonts w:ascii="Times New Roman" w:hAnsi="Times New Roman" w:cs="Times New Roman"/>
          <w:lang w:val="en-US"/>
        </w:rPr>
        <w:t xml:space="preserve"> Reduction of metal artifact in single photon-counting computed tomography by spectral-driven iterative recons</w:t>
      </w:r>
      <w:r w:rsidR="006E60A9">
        <w:rPr>
          <w:rFonts w:ascii="Times New Roman" w:hAnsi="Times New Roman" w:cs="Times New Roman"/>
          <w:lang w:val="en-US"/>
        </w:rPr>
        <w:t xml:space="preserve">truction technique. </w:t>
      </w:r>
      <w:proofErr w:type="spellStart"/>
      <w:r w:rsidR="006E60A9">
        <w:rPr>
          <w:rFonts w:ascii="Times New Roman" w:hAnsi="Times New Roman" w:cs="Times New Roman"/>
          <w:lang w:val="en-US"/>
        </w:rPr>
        <w:t>PloS</w:t>
      </w:r>
      <w:proofErr w:type="spellEnd"/>
      <w:r w:rsidR="006E60A9">
        <w:rPr>
          <w:rFonts w:ascii="Times New Roman" w:hAnsi="Times New Roman" w:cs="Times New Roman"/>
          <w:lang w:val="en-US"/>
        </w:rPr>
        <w:t xml:space="preserve"> one. V. 10, №. 5.</w:t>
      </w:r>
    </w:p>
    <w:p w:rsidR="0067369B" w:rsidRDefault="0067369B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67369B">
        <w:rPr>
          <w:rFonts w:ascii="Times New Roman" w:hAnsi="Times New Roman" w:cs="Times New Roman"/>
          <w:lang w:val="en-US"/>
        </w:rPr>
        <w:t>Park H. S. et al.</w:t>
      </w:r>
      <w:r>
        <w:rPr>
          <w:rFonts w:ascii="Times New Roman" w:hAnsi="Times New Roman" w:cs="Times New Roman"/>
          <w:lang w:val="en-US"/>
        </w:rPr>
        <w:t xml:space="preserve"> </w:t>
      </w:r>
      <w:r w:rsidRPr="0067369B">
        <w:rPr>
          <w:rFonts w:ascii="Times New Roman" w:hAnsi="Times New Roman" w:cs="Times New Roman"/>
          <w:lang w:val="en-US"/>
        </w:rPr>
        <w:t>2017</w:t>
      </w:r>
      <w:r>
        <w:rPr>
          <w:rFonts w:ascii="Times New Roman" w:hAnsi="Times New Roman" w:cs="Times New Roman"/>
          <w:lang w:val="en-US"/>
        </w:rPr>
        <w:t>.</w:t>
      </w:r>
      <w:r w:rsidRPr="006736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69B">
        <w:rPr>
          <w:rFonts w:ascii="Times New Roman" w:hAnsi="Times New Roman" w:cs="Times New Roman"/>
          <w:lang w:val="en-US"/>
        </w:rPr>
        <w:t>Sinogram</w:t>
      </w:r>
      <w:proofErr w:type="spellEnd"/>
      <w:r w:rsidRPr="0067369B">
        <w:rPr>
          <w:rFonts w:ascii="Times New Roman" w:hAnsi="Times New Roman" w:cs="Times New Roman"/>
          <w:lang w:val="en-US"/>
        </w:rPr>
        <w:t>-consistency learning in CT</w:t>
      </w:r>
      <w:r>
        <w:rPr>
          <w:rFonts w:ascii="Times New Roman" w:hAnsi="Times New Roman" w:cs="Times New Roman"/>
          <w:lang w:val="en-US"/>
        </w:rPr>
        <w:t xml:space="preserve"> for metal artifact reduction. </w:t>
      </w:r>
      <w:proofErr w:type="spellStart"/>
      <w:proofErr w:type="gramStart"/>
      <w:r w:rsidRPr="0067369B">
        <w:rPr>
          <w:rFonts w:ascii="Times New Roman" w:hAnsi="Times New Roman" w:cs="Times New Roman"/>
          <w:lang w:val="en-US"/>
        </w:rPr>
        <w:t>ar</w:t>
      </w:r>
      <w:r>
        <w:rPr>
          <w:rFonts w:ascii="Times New Roman" w:hAnsi="Times New Roman" w:cs="Times New Roman"/>
          <w:lang w:val="en-US"/>
        </w:rPr>
        <w:t>Xiv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preprint arXiv:1708.00607</w:t>
      </w:r>
      <w:r w:rsidRPr="0067369B">
        <w:rPr>
          <w:rFonts w:ascii="Times New Roman" w:hAnsi="Times New Roman" w:cs="Times New Roman"/>
          <w:lang w:val="en-US"/>
        </w:rPr>
        <w:t>.</w:t>
      </w:r>
    </w:p>
    <w:p w:rsidR="00282F17" w:rsidRPr="00282F17" w:rsidRDefault="00282F17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282F17">
        <w:rPr>
          <w:rFonts w:ascii="Times New Roman" w:hAnsi="Times New Roman" w:cs="Times New Roman"/>
          <w:lang w:val="en-US"/>
        </w:rPr>
        <w:t>Zhang X., Wang J., Xing L. Metal artifact reduction in x</w:t>
      </w:r>
      <w:r w:rsidRPr="00282F17">
        <w:rPr>
          <w:rFonts w:ascii="Cambria Math" w:hAnsi="Cambria Math" w:cs="Cambria Math"/>
          <w:lang w:val="en-US"/>
        </w:rPr>
        <w:t>‐</w:t>
      </w:r>
      <w:r w:rsidRPr="00282F17">
        <w:rPr>
          <w:rFonts w:ascii="Times New Roman" w:hAnsi="Times New Roman" w:cs="Times New Roman"/>
          <w:lang w:val="en-US"/>
        </w:rPr>
        <w:t>ray computed tomography (CT) by constrained optimization //Medical physics. – 2011. – Т. 38. – №. 2. – С. 701-711.</w:t>
      </w:r>
    </w:p>
    <w:p w:rsidR="00282F17" w:rsidRPr="00282F17" w:rsidRDefault="00282F17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282F17">
        <w:rPr>
          <w:rFonts w:ascii="Times New Roman" w:hAnsi="Times New Roman" w:cs="Times New Roman"/>
          <w:lang w:val="en-US"/>
        </w:rPr>
        <w:t>Sidky</w:t>
      </w:r>
      <w:proofErr w:type="spellEnd"/>
      <w:r w:rsidRPr="00282F17">
        <w:rPr>
          <w:rFonts w:ascii="Times New Roman" w:hAnsi="Times New Roman" w:cs="Times New Roman"/>
          <w:lang w:val="en-US"/>
        </w:rPr>
        <w:t xml:space="preserve"> E. Y., Pan X. Image reconstruction in circular cone-beam computed tomography by constrained, total-variation minimization //Physics in Medicine &amp; Biology. – 2008. – Т. 53. – №. 17. – С. 4777.</w:t>
      </w:r>
    </w:p>
    <w:p w:rsidR="00282F17" w:rsidRDefault="00282F17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282F17">
        <w:rPr>
          <w:rFonts w:ascii="Times New Roman" w:hAnsi="Times New Roman" w:cs="Times New Roman"/>
          <w:lang w:val="en-US"/>
        </w:rPr>
        <w:t>Meyer E. et al. Normalized metal artifact reduction (NMAR) in computed tomography //Medical physics. – 2010. – Т. 37. – №. 10. – С. 5482-5493.</w:t>
      </w:r>
    </w:p>
    <w:p w:rsidR="003A001C" w:rsidRDefault="003A001C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A001C">
        <w:rPr>
          <w:rFonts w:ascii="Times New Roman" w:hAnsi="Times New Roman" w:cs="Times New Roman"/>
          <w:lang w:val="en-US"/>
        </w:rPr>
        <w:t>Oehler</w:t>
      </w:r>
      <w:proofErr w:type="spellEnd"/>
      <w:r w:rsidRPr="003A001C">
        <w:rPr>
          <w:rFonts w:ascii="Times New Roman" w:hAnsi="Times New Roman" w:cs="Times New Roman"/>
          <w:lang w:val="en-US"/>
        </w:rPr>
        <w:t xml:space="preserve"> M., </w:t>
      </w:r>
      <w:proofErr w:type="spellStart"/>
      <w:r w:rsidRPr="003A001C">
        <w:rPr>
          <w:rFonts w:ascii="Times New Roman" w:hAnsi="Times New Roman" w:cs="Times New Roman"/>
          <w:lang w:val="en-US"/>
        </w:rPr>
        <w:t>Buzug</w:t>
      </w:r>
      <w:proofErr w:type="spellEnd"/>
      <w:r w:rsidRPr="003A001C">
        <w:rPr>
          <w:rFonts w:ascii="Times New Roman" w:hAnsi="Times New Roman" w:cs="Times New Roman"/>
          <w:lang w:val="en-US"/>
        </w:rPr>
        <w:t xml:space="preserve"> T. M. Statistical image reconstruction for inconsistent CT projection data //Methods of information in medicine. – 2007. – Т. 46. – №. 03. – С. 261-269.</w:t>
      </w:r>
    </w:p>
    <w:p w:rsidR="00D73A59" w:rsidRDefault="00D73A59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3A59">
        <w:rPr>
          <w:rFonts w:ascii="Times New Roman" w:hAnsi="Times New Roman" w:cs="Times New Roman"/>
          <w:lang w:val="en-US"/>
        </w:rPr>
        <w:t>Chukalina</w:t>
      </w:r>
      <w:proofErr w:type="spellEnd"/>
      <w:r w:rsidRPr="00D73A59">
        <w:rPr>
          <w:rFonts w:ascii="Times New Roman" w:hAnsi="Times New Roman" w:cs="Times New Roman"/>
          <w:lang w:val="en-US"/>
        </w:rPr>
        <w:t xml:space="preserve"> M. V. et al. A Way </w:t>
      </w:r>
      <w:proofErr w:type="gramStart"/>
      <w:r w:rsidRPr="00D73A59">
        <w:rPr>
          <w:rFonts w:ascii="Times New Roman" w:hAnsi="Times New Roman" w:cs="Times New Roman"/>
          <w:lang w:val="en-US"/>
        </w:rPr>
        <w:t>To</w:t>
      </w:r>
      <w:proofErr w:type="gramEnd"/>
      <w:r w:rsidRPr="00D73A59">
        <w:rPr>
          <w:rFonts w:ascii="Times New Roman" w:hAnsi="Times New Roman" w:cs="Times New Roman"/>
          <w:lang w:val="en-US"/>
        </w:rPr>
        <w:t xml:space="preserve"> Reduce The Artifacts Caused By Intensely Absorbing Areas In Computed Tomography //ECMS. – 2015. – С. 527-531</w:t>
      </w:r>
    </w:p>
    <w:p w:rsidR="00D73A59" w:rsidRDefault="00D73A59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3A59">
        <w:rPr>
          <w:rFonts w:ascii="Times New Roman" w:hAnsi="Times New Roman" w:cs="Times New Roman"/>
          <w:lang w:val="en-US"/>
        </w:rPr>
        <w:lastRenderedPageBreak/>
        <w:t>Chukalina</w:t>
      </w:r>
      <w:proofErr w:type="spellEnd"/>
      <w:r w:rsidRPr="00D73A59">
        <w:rPr>
          <w:rFonts w:ascii="Times New Roman" w:hAnsi="Times New Roman" w:cs="Times New Roman"/>
          <w:lang w:val="en-US"/>
        </w:rPr>
        <w:t xml:space="preserve"> M. et al. CT metal artifact reduction by soft inequality constraints //Eighth International Conference on Machine Vision (ICMV 2015). – International Society for Optics and Photonics, 2015. – Т. 9875. – С. 98751C</w:t>
      </w:r>
    </w:p>
    <w:p w:rsidR="00BC010D" w:rsidRDefault="00BC010D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BC010D">
        <w:rPr>
          <w:rFonts w:ascii="Times New Roman" w:hAnsi="Times New Roman" w:cs="Times New Roman"/>
          <w:lang w:val="en-US"/>
        </w:rPr>
        <w:t>Brunetti A. et al. A library for X-ray–matter interaction cross sections for X-ray fluorescence applications //</w:t>
      </w:r>
      <w:proofErr w:type="spellStart"/>
      <w:r w:rsidRPr="00BC010D">
        <w:rPr>
          <w:rFonts w:ascii="Times New Roman" w:hAnsi="Times New Roman" w:cs="Times New Roman"/>
          <w:lang w:val="en-US"/>
        </w:rPr>
        <w:t>Spectrochimica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010D">
        <w:rPr>
          <w:rFonts w:ascii="Times New Roman" w:hAnsi="Times New Roman" w:cs="Times New Roman"/>
          <w:lang w:val="en-US"/>
        </w:rPr>
        <w:t>Acta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Part B: Atomic Spectroscopy. – 2004. – Т. 59. – №. 10-11. – С. 1725-1731.</w:t>
      </w:r>
    </w:p>
    <w:p w:rsidR="00BC010D" w:rsidRPr="0067369B" w:rsidRDefault="00BC010D" w:rsidP="0014561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BC010D">
        <w:rPr>
          <w:rFonts w:ascii="Times New Roman" w:hAnsi="Times New Roman" w:cs="Times New Roman"/>
          <w:lang w:val="en-US"/>
        </w:rPr>
        <w:t>van</w:t>
      </w:r>
      <w:proofErr w:type="gramEnd"/>
      <w:r w:rsidRPr="00BC01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010D">
        <w:rPr>
          <w:rFonts w:ascii="Times New Roman" w:hAnsi="Times New Roman" w:cs="Times New Roman"/>
          <w:lang w:val="en-US"/>
        </w:rPr>
        <w:t>Aarle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W. et al. The ASTRA Toolbox: A platform for advanced algorithm development in electron tomography //Ultramicroscopy. – 2015. – Т. 157. – С. 35-47</w:t>
      </w:r>
    </w:p>
    <w:p w:rsidR="00D94DEE" w:rsidRPr="00D94DEE" w:rsidRDefault="00D94DEE" w:rsidP="00D94DE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94DEE">
        <w:rPr>
          <w:rFonts w:ascii="Times New Roman" w:hAnsi="Times New Roman" w:cs="Times New Roman"/>
          <w:b/>
        </w:rPr>
        <w:t>Информация об авторах</w:t>
      </w:r>
    </w:p>
    <w:p w:rsidR="00B47E40" w:rsidRPr="00BE0CBC" w:rsidRDefault="00B47E40" w:rsidP="00D94DE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2F480D">
        <w:rPr>
          <w:rFonts w:ascii="Times New Roman" w:hAnsi="Times New Roman" w:cs="Times New Roman"/>
          <w:b/>
        </w:rPr>
        <w:t>Прун</w:t>
      </w:r>
      <w:proofErr w:type="spellEnd"/>
      <w:r w:rsidRPr="002F480D">
        <w:rPr>
          <w:rFonts w:ascii="Times New Roman" w:hAnsi="Times New Roman" w:cs="Times New Roman"/>
          <w:b/>
        </w:rPr>
        <w:t xml:space="preserve"> Виктор Евгеньевич</w:t>
      </w:r>
      <w:r w:rsidRPr="008057B1">
        <w:rPr>
          <w:rFonts w:ascii="Times New Roman" w:hAnsi="Times New Roman" w:cs="Times New Roman"/>
        </w:rPr>
        <w:t xml:space="preserve">. </w:t>
      </w:r>
      <w:r w:rsidR="008057B1" w:rsidRPr="008057B1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«Московский физико-технический институт (государственный университет)». Аспирант. Количество печатных работ: 24. Область научных интересов: </w:t>
      </w:r>
      <w:proofErr w:type="spellStart"/>
      <w:r w:rsidR="008057B1">
        <w:rPr>
          <w:rFonts w:ascii="Times New Roman" w:hAnsi="Times New Roman" w:cs="Times New Roman"/>
        </w:rPr>
        <w:t>копмьютерная</w:t>
      </w:r>
      <w:proofErr w:type="spellEnd"/>
      <w:r w:rsidR="008057B1">
        <w:rPr>
          <w:rFonts w:ascii="Times New Roman" w:hAnsi="Times New Roman" w:cs="Times New Roman"/>
        </w:rPr>
        <w:t xml:space="preserve"> томография, анализ и обработка изображений, численные методы оптимизации, машинное обучение, распознавание образов.</w:t>
      </w:r>
      <w:r w:rsidR="008057B1" w:rsidRPr="008057B1">
        <w:rPr>
          <w:rFonts w:ascii="Times New Roman" w:hAnsi="Times New Roman" w:cs="Times New Roman"/>
        </w:rPr>
        <w:t xml:space="preserve"> </w:t>
      </w:r>
      <w:r w:rsidR="008057B1">
        <w:rPr>
          <w:rFonts w:ascii="Times New Roman" w:hAnsi="Times New Roman" w:cs="Times New Roman"/>
          <w:lang w:val="en-US"/>
        </w:rPr>
        <w:t>E</w:t>
      </w:r>
      <w:r w:rsidR="008057B1" w:rsidRPr="00BE0CBC">
        <w:rPr>
          <w:rFonts w:ascii="Times New Roman" w:hAnsi="Times New Roman" w:cs="Times New Roman"/>
          <w:lang w:val="en-US"/>
        </w:rPr>
        <w:t>-</w:t>
      </w:r>
      <w:r w:rsidR="008057B1">
        <w:rPr>
          <w:rFonts w:ascii="Times New Roman" w:hAnsi="Times New Roman" w:cs="Times New Roman"/>
          <w:lang w:val="en-US"/>
        </w:rPr>
        <w:t>mail</w:t>
      </w:r>
      <w:r w:rsidR="008057B1" w:rsidRPr="00BE0CBC">
        <w:rPr>
          <w:rFonts w:ascii="Times New Roman" w:hAnsi="Times New Roman" w:cs="Times New Roman"/>
          <w:lang w:val="en-US"/>
        </w:rPr>
        <w:t xml:space="preserve">: </w:t>
      </w:r>
      <w:hyperlink r:id="rId11" w:history="1">
        <w:r w:rsidR="008057B1" w:rsidRPr="00A7154F">
          <w:rPr>
            <w:rStyle w:val="af1"/>
            <w:rFonts w:ascii="Times New Roman" w:hAnsi="Times New Roman" w:cs="Times New Roman"/>
            <w:lang w:val="en-US"/>
          </w:rPr>
          <w:t>vicproon</w:t>
        </w:r>
        <w:r w:rsidR="008057B1" w:rsidRPr="00BE0CBC">
          <w:rPr>
            <w:rStyle w:val="af1"/>
            <w:rFonts w:ascii="Times New Roman" w:hAnsi="Times New Roman" w:cs="Times New Roman"/>
            <w:lang w:val="en-US"/>
          </w:rPr>
          <w:t>@</w:t>
        </w:r>
        <w:r w:rsidR="008057B1" w:rsidRPr="00A7154F">
          <w:rPr>
            <w:rStyle w:val="af1"/>
            <w:rFonts w:ascii="Times New Roman" w:hAnsi="Times New Roman" w:cs="Times New Roman"/>
            <w:lang w:val="en-US"/>
          </w:rPr>
          <w:t>gmail</w:t>
        </w:r>
        <w:r w:rsidR="008057B1" w:rsidRPr="00BE0CBC">
          <w:rPr>
            <w:rStyle w:val="af1"/>
            <w:rFonts w:ascii="Times New Roman" w:hAnsi="Times New Roman" w:cs="Times New Roman"/>
            <w:lang w:val="en-US"/>
          </w:rPr>
          <w:t>.</w:t>
        </w:r>
        <w:r w:rsidR="008057B1" w:rsidRPr="00A7154F">
          <w:rPr>
            <w:rStyle w:val="af1"/>
            <w:rFonts w:ascii="Times New Roman" w:hAnsi="Times New Roman" w:cs="Times New Roman"/>
            <w:lang w:val="en-US"/>
          </w:rPr>
          <w:t>com</w:t>
        </w:r>
      </w:hyperlink>
      <w:r w:rsidR="008057B1" w:rsidRPr="00BE0CBC">
        <w:rPr>
          <w:rFonts w:ascii="Times New Roman" w:hAnsi="Times New Roman" w:cs="Times New Roman"/>
          <w:lang w:val="en-US"/>
        </w:rPr>
        <w:t xml:space="preserve"> (</w:t>
      </w:r>
      <w:r w:rsidR="008057B1">
        <w:rPr>
          <w:rFonts w:ascii="Times New Roman" w:hAnsi="Times New Roman" w:cs="Times New Roman"/>
        </w:rPr>
        <w:t>ответственный</w:t>
      </w:r>
      <w:r w:rsidR="008057B1" w:rsidRPr="00BE0CBC">
        <w:rPr>
          <w:rFonts w:ascii="Times New Roman" w:hAnsi="Times New Roman" w:cs="Times New Roman"/>
          <w:lang w:val="en-US"/>
        </w:rPr>
        <w:t xml:space="preserve"> </w:t>
      </w:r>
      <w:r w:rsidR="008057B1">
        <w:rPr>
          <w:rFonts w:ascii="Times New Roman" w:hAnsi="Times New Roman" w:cs="Times New Roman"/>
        </w:rPr>
        <w:t>за</w:t>
      </w:r>
      <w:r w:rsidR="008057B1" w:rsidRPr="00BE0CBC">
        <w:rPr>
          <w:rFonts w:ascii="Times New Roman" w:hAnsi="Times New Roman" w:cs="Times New Roman"/>
          <w:lang w:val="en-US"/>
        </w:rPr>
        <w:t xml:space="preserve"> </w:t>
      </w:r>
      <w:r w:rsidR="008057B1">
        <w:rPr>
          <w:rFonts w:ascii="Times New Roman" w:hAnsi="Times New Roman" w:cs="Times New Roman"/>
        </w:rPr>
        <w:t>переписку</w:t>
      </w:r>
      <w:r w:rsidR="008057B1" w:rsidRPr="00BE0CBC">
        <w:rPr>
          <w:rFonts w:ascii="Times New Roman" w:hAnsi="Times New Roman" w:cs="Times New Roman"/>
          <w:lang w:val="en-US"/>
        </w:rPr>
        <w:t>)</w:t>
      </w:r>
    </w:p>
    <w:p w:rsidR="00D94DEE" w:rsidRPr="00BE0CBC" w:rsidRDefault="00D94DEE">
      <w:pPr>
        <w:rPr>
          <w:rFonts w:ascii="Times New Roman" w:hAnsi="Times New Roman" w:cs="Times New Roman"/>
          <w:lang w:val="en-US"/>
        </w:rPr>
      </w:pPr>
      <w:r w:rsidRPr="00BE0CBC">
        <w:rPr>
          <w:rFonts w:ascii="Times New Roman" w:hAnsi="Times New Roman" w:cs="Times New Roman"/>
          <w:lang w:val="en-US"/>
        </w:rPr>
        <w:br w:type="page"/>
      </w:r>
    </w:p>
    <w:p w:rsidR="00D94DEE" w:rsidRPr="00D94DEE" w:rsidRDefault="00D94DEE" w:rsidP="00D94DEE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Reducing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the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influence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of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high</w:t>
      </w:r>
      <w:r w:rsidRPr="00D94DEE"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  <w:lang w:val="en-US"/>
        </w:rPr>
        <w:t>absorbing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inclusions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on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CT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reconstructions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using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algebraic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reconstruction</w:t>
      </w:r>
      <w:r w:rsidRPr="00D94DE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technique</w:t>
      </w:r>
    </w:p>
    <w:p w:rsidR="00D94DEE" w:rsidRPr="00D94DEE" w:rsidRDefault="00D94DEE" w:rsidP="00D94DE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Pr="00D94DEE">
        <w:rPr>
          <w:rFonts w:ascii="Times New Roman" w:hAnsi="Times New Roman" w:cs="Times New Roman"/>
          <w:lang w:val="en-US"/>
        </w:rPr>
        <w:t xml:space="preserve">. E. </w:t>
      </w:r>
      <w:proofErr w:type="spellStart"/>
      <w:r w:rsidRPr="00D94DEE">
        <w:rPr>
          <w:rFonts w:ascii="Times New Roman" w:hAnsi="Times New Roman" w:cs="Times New Roman"/>
          <w:lang w:val="en-US"/>
        </w:rPr>
        <w:t>Prun</w:t>
      </w:r>
      <w:r w:rsidRPr="00D94DEE">
        <w:rPr>
          <w:rFonts w:ascii="Times New Roman" w:hAnsi="Times New Roman" w:cs="Times New Roman"/>
          <w:vertAlign w:val="superscript"/>
          <w:lang w:val="en-US"/>
        </w:rPr>
        <w:t>I</w:t>
      </w:r>
      <w:proofErr w:type="spellEnd"/>
    </w:p>
    <w:p w:rsidR="00D94DEE" w:rsidRPr="00D94DEE" w:rsidRDefault="00D94DEE" w:rsidP="00D94DE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FD02D9">
        <w:rPr>
          <w:rFonts w:ascii="Times New Roman" w:hAnsi="Times New Roman" w:cs="Times New Roman"/>
          <w:vertAlign w:val="superscript"/>
          <w:lang w:val="en-US"/>
        </w:rPr>
        <w:t>I</w:t>
      </w:r>
      <w:r w:rsidRPr="00D94DEE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Pr="00D94DEE">
        <w:rPr>
          <w:rFonts w:ascii="Times New Roman" w:hAnsi="Times New Roman" w:cs="Times New Roman"/>
          <w:lang w:val="en-US"/>
        </w:rPr>
        <w:t xml:space="preserve">Moscow Institute of Physics and Technology, </w:t>
      </w:r>
      <w:proofErr w:type="spellStart"/>
      <w:r w:rsidRPr="00D94DEE">
        <w:rPr>
          <w:rFonts w:ascii="Times New Roman" w:hAnsi="Times New Roman" w:cs="Times New Roman"/>
          <w:lang w:val="en-US"/>
        </w:rPr>
        <w:t>Dolgoprudniy</w:t>
      </w:r>
      <w:proofErr w:type="spellEnd"/>
      <w:r w:rsidRPr="00D94DEE">
        <w:rPr>
          <w:rFonts w:ascii="Times New Roman" w:hAnsi="Times New Roman" w:cs="Times New Roman"/>
          <w:lang w:val="en-US"/>
        </w:rPr>
        <w:t>, Russia</w:t>
      </w:r>
    </w:p>
    <w:p w:rsidR="00D94DEE" w:rsidRPr="00D94DEE" w:rsidRDefault="00D94DEE" w:rsidP="00D94DE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94DEE">
        <w:rPr>
          <w:rFonts w:ascii="Times New Roman" w:hAnsi="Times New Roman" w:cs="Times New Roman"/>
          <w:b/>
          <w:lang w:val="en-US"/>
        </w:rPr>
        <w:t>Responsible author</w:t>
      </w:r>
      <w:r w:rsidRPr="00D94DE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4DEE">
        <w:rPr>
          <w:rFonts w:ascii="Times New Roman" w:hAnsi="Times New Roman" w:cs="Times New Roman"/>
          <w:lang w:val="en-US"/>
        </w:rPr>
        <w:t>Prun</w:t>
      </w:r>
      <w:proofErr w:type="spellEnd"/>
      <w:r w:rsidRPr="00D94DEE">
        <w:rPr>
          <w:rFonts w:ascii="Times New Roman" w:hAnsi="Times New Roman" w:cs="Times New Roman"/>
          <w:lang w:val="en-US"/>
        </w:rPr>
        <w:t xml:space="preserve"> V.E., </w:t>
      </w:r>
      <w:r>
        <w:rPr>
          <w:rFonts w:ascii="Times New Roman" w:hAnsi="Times New Roman" w:cs="Times New Roman"/>
          <w:lang w:val="en-US"/>
        </w:rPr>
        <w:t>vicproon</w:t>
      </w:r>
      <w:r w:rsidRPr="00D94DEE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gmail</w:t>
      </w:r>
      <w:r w:rsidRPr="00D94DE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com</w:t>
      </w:r>
    </w:p>
    <w:p w:rsidR="00D94DEE" w:rsidRPr="00D94DEE" w:rsidRDefault="00D94DEE" w:rsidP="00D94DE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D94DEE" w:rsidRPr="00D94DEE" w:rsidRDefault="00D94DEE" w:rsidP="00D94DE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D94DEE">
        <w:rPr>
          <w:rFonts w:ascii="Times New Roman" w:hAnsi="Times New Roman" w:cs="Times New Roman"/>
          <w:b/>
          <w:lang w:val="en-US"/>
        </w:rPr>
        <w:t>Abstract:</w:t>
      </w:r>
      <w:r w:rsidRPr="00D94DEE">
        <w:rPr>
          <w:rFonts w:ascii="Times New Roman" w:hAnsi="Times New Roman" w:cs="Times New Roman"/>
          <w:lang w:val="en-US"/>
        </w:rPr>
        <w:t xml:space="preserve"> The presence of high absorbing inclusions, e.</w:t>
      </w:r>
      <w:r>
        <w:rPr>
          <w:rFonts w:ascii="Times New Roman" w:hAnsi="Times New Roman" w:cs="Times New Roman"/>
          <w:lang w:val="en-US"/>
        </w:rPr>
        <w:t>g</w:t>
      </w:r>
      <w:r w:rsidRPr="00D94DEE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metals, causes appearance of artifacts on CT reconstructed images. This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paper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treats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ways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suppressing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such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artifacts</w:t>
      </w:r>
      <w:r w:rsidRPr="00D94DE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A constrained optimization problem is stated within the formulated artifact model.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problem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solved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images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size</w:t>
      </w:r>
      <w:r w:rsidRPr="00D94DEE">
        <w:rPr>
          <w:rFonts w:ascii="Times New Roman" w:hAnsi="Times New Roman" w:cs="Times New Roman"/>
          <w:lang w:val="en-US"/>
        </w:rPr>
        <w:t xml:space="preserve"> 64</w:t>
      </w:r>
      <w:r>
        <w:rPr>
          <w:rFonts w:ascii="Times New Roman" w:hAnsi="Times New Roman" w:cs="Times New Roman"/>
          <w:lang w:val="en-US"/>
        </w:rPr>
        <w:t>x</w:t>
      </w:r>
      <w:r w:rsidRPr="00D94DEE">
        <w:rPr>
          <w:rFonts w:ascii="Times New Roman" w:hAnsi="Times New Roman" w:cs="Times New Roman"/>
          <w:lang w:val="en-US"/>
        </w:rPr>
        <w:t xml:space="preserve">64 </w:t>
      </w:r>
      <w:r>
        <w:rPr>
          <w:rFonts w:ascii="Times New Roman" w:hAnsi="Times New Roman" w:cs="Times New Roman"/>
          <w:lang w:val="en-US"/>
        </w:rPr>
        <w:t>pixels</w:t>
      </w:r>
      <w:r w:rsidRPr="00D94DE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using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quadratic additive penalties and using the logarithmic barrier functions.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reconstructions are performed using modelled data, imitating inclusion of metals into tooth tissue.  A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comparison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between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FBP</w:t>
      </w:r>
      <w:r w:rsidRPr="00D94DE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Soft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inequalities and barrier function methods is present. Results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show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that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although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methods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fail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fully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remove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artifacts</w:t>
      </w:r>
      <w:r w:rsidRPr="00D94DE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they succeed in providing some useful features to reconstructed images.</w:t>
      </w:r>
    </w:p>
    <w:p w:rsidR="00D94DEE" w:rsidRPr="00D94DEE" w:rsidRDefault="00D94DEE" w:rsidP="00D94DEE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D94DEE">
        <w:rPr>
          <w:rFonts w:ascii="Times New Roman" w:hAnsi="Times New Roman" w:cs="Times New Roman"/>
          <w:b/>
          <w:lang w:val="en-US"/>
        </w:rPr>
        <w:t>Keywords:</w:t>
      </w:r>
      <w:r w:rsidRPr="00D94D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Computed tomography, algebraic method, barrier function method, high-absorbing inclusions, metal artifacts</w:t>
      </w:r>
    </w:p>
    <w:p w:rsidR="002F480D" w:rsidRPr="002F480D" w:rsidRDefault="002F480D" w:rsidP="002F480D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References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C305E4">
        <w:rPr>
          <w:rFonts w:ascii="Times New Roman" w:hAnsi="Times New Roman" w:cs="Times New Roman"/>
          <w:lang w:val="en-US"/>
        </w:rPr>
        <w:t>Barrett</w:t>
      </w:r>
      <w:r w:rsidRPr="001B48AB">
        <w:rPr>
          <w:rFonts w:ascii="Times New Roman" w:hAnsi="Times New Roman" w:cs="Times New Roman"/>
          <w:lang w:val="en-US"/>
        </w:rPr>
        <w:t xml:space="preserve">, </w:t>
      </w:r>
      <w:r w:rsidRPr="00C305E4">
        <w:rPr>
          <w:rFonts w:ascii="Times New Roman" w:hAnsi="Times New Roman" w:cs="Times New Roman"/>
          <w:lang w:val="en-US"/>
        </w:rPr>
        <w:t>J</w:t>
      </w:r>
      <w:r w:rsidRPr="001B48AB">
        <w:rPr>
          <w:rFonts w:ascii="Times New Roman" w:hAnsi="Times New Roman" w:cs="Times New Roman"/>
          <w:lang w:val="en-US"/>
        </w:rPr>
        <w:t xml:space="preserve">. </w:t>
      </w:r>
      <w:r w:rsidRPr="00C305E4">
        <w:rPr>
          <w:rFonts w:ascii="Times New Roman" w:hAnsi="Times New Roman" w:cs="Times New Roman"/>
          <w:lang w:val="en-US"/>
        </w:rPr>
        <w:t>F</w:t>
      </w:r>
      <w:r w:rsidRPr="001B48A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N</w:t>
      </w:r>
      <w:r w:rsidRPr="001B48AB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Keat</w:t>
      </w:r>
      <w:proofErr w:type="spellEnd"/>
      <w:r w:rsidRPr="001B48AB">
        <w:rPr>
          <w:rFonts w:ascii="Times New Roman" w:hAnsi="Times New Roman" w:cs="Times New Roman"/>
          <w:lang w:val="en-US"/>
        </w:rPr>
        <w:t xml:space="preserve">. 2004. </w:t>
      </w:r>
      <w:r w:rsidRPr="00C305E4">
        <w:rPr>
          <w:rFonts w:ascii="Times New Roman" w:hAnsi="Times New Roman" w:cs="Times New Roman"/>
          <w:lang w:val="en-US"/>
        </w:rPr>
        <w:t>Artifacts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 w:rsidRPr="00C305E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CT</w:t>
      </w:r>
      <w:r w:rsidRPr="001B48AB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recognition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1B48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avoidance. </w:t>
      </w:r>
      <w:proofErr w:type="spellStart"/>
      <w:r w:rsidRPr="00C305E4">
        <w:rPr>
          <w:rFonts w:ascii="Times New Roman" w:hAnsi="Times New Roman" w:cs="Times New Roman"/>
          <w:lang w:val="en-US"/>
        </w:rPr>
        <w:t>Radiographics</w:t>
      </w:r>
      <w:proofErr w:type="spellEnd"/>
      <w:r>
        <w:rPr>
          <w:rFonts w:ascii="Times New Roman" w:hAnsi="Times New Roman" w:cs="Times New Roman"/>
          <w:lang w:val="en-US"/>
        </w:rPr>
        <w:t xml:space="preserve">, V 24, </w:t>
      </w:r>
      <w:r w:rsidRPr="00C305E4">
        <w:rPr>
          <w:rFonts w:ascii="Times New Roman" w:hAnsi="Times New Roman" w:cs="Times New Roman"/>
          <w:lang w:val="en-US"/>
        </w:rPr>
        <w:t xml:space="preserve">№ 6. </w:t>
      </w:r>
      <w:r>
        <w:rPr>
          <w:rFonts w:ascii="Times New Roman" w:hAnsi="Times New Roman" w:cs="Times New Roman"/>
          <w:lang w:val="en-US"/>
        </w:rPr>
        <w:t>pp. 1679-</w:t>
      </w:r>
      <w:r w:rsidRPr="00C305E4">
        <w:rPr>
          <w:rFonts w:ascii="Times New Roman" w:hAnsi="Times New Roman" w:cs="Times New Roman"/>
          <w:lang w:val="en-US"/>
        </w:rPr>
        <w:t>1691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E83918">
        <w:rPr>
          <w:rFonts w:ascii="Times New Roman" w:hAnsi="Times New Roman" w:cs="Times New Roman"/>
          <w:lang w:val="en-US"/>
        </w:rPr>
        <w:t>Boas, F. E., Fleischmann, D.</w:t>
      </w:r>
      <w:r>
        <w:rPr>
          <w:rFonts w:ascii="Times New Roman" w:hAnsi="Times New Roman" w:cs="Times New Roman"/>
          <w:lang w:val="en-US"/>
        </w:rPr>
        <w:t xml:space="preserve"> 2012</w:t>
      </w:r>
      <w:r w:rsidRPr="00E83918">
        <w:rPr>
          <w:rFonts w:ascii="Times New Roman" w:hAnsi="Times New Roman" w:cs="Times New Roman"/>
          <w:lang w:val="en-US"/>
        </w:rPr>
        <w:t xml:space="preserve"> CT artifacts: causes and reduction techniques. Ima</w:t>
      </w:r>
      <w:r>
        <w:rPr>
          <w:rFonts w:ascii="Times New Roman" w:hAnsi="Times New Roman" w:cs="Times New Roman"/>
          <w:lang w:val="en-US"/>
        </w:rPr>
        <w:t>ging in Medicine. V. 4, № 2. pp</w:t>
      </w:r>
      <w:r w:rsidRPr="00E83918">
        <w:rPr>
          <w:rFonts w:ascii="Times New Roman" w:hAnsi="Times New Roman" w:cs="Times New Roman"/>
          <w:lang w:val="en-US"/>
        </w:rPr>
        <w:t>. 229240.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E83918">
        <w:rPr>
          <w:rFonts w:ascii="Times New Roman" w:hAnsi="Times New Roman" w:cs="Times New Roman"/>
          <w:lang w:val="en-US"/>
        </w:rPr>
        <w:t>J. Y. Huang et al. 2015. An evaluation of three commercially available metal artifact reduction methods for CT imaging. Physics in Medicine &amp; Biology.</w:t>
      </w:r>
      <w:r>
        <w:rPr>
          <w:rFonts w:ascii="Times New Roman" w:hAnsi="Times New Roman" w:cs="Times New Roman"/>
          <w:lang w:val="en-US"/>
        </w:rPr>
        <w:t xml:space="preserve"> V</w:t>
      </w:r>
      <w:r w:rsidRPr="00E83918">
        <w:rPr>
          <w:rFonts w:ascii="Times New Roman" w:hAnsi="Times New Roman" w:cs="Times New Roman"/>
          <w:lang w:val="en-US"/>
        </w:rPr>
        <w:t xml:space="preserve">. 60, № 3. </w:t>
      </w:r>
      <w:r>
        <w:rPr>
          <w:rFonts w:ascii="Times New Roman" w:hAnsi="Times New Roman" w:cs="Times New Roman"/>
          <w:lang w:val="en-US"/>
        </w:rPr>
        <w:t>p</w:t>
      </w:r>
      <w:r w:rsidRPr="00E83918">
        <w:rPr>
          <w:rFonts w:ascii="Times New Roman" w:hAnsi="Times New Roman" w:cs="Times New Roman"/>
          <w:lang w:val="en-US"/>
        </w:rPr>
        <w:t>. 1047.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F. Bamberg [и </w:t>
      </w:r>
      <w:proofErr w:type="spellStart"/>
      <w:r>
        <w:rPr>
          <w:rFonts w:ascii="Times New Roman" w:hAnsi="Times New Roman" w:cs="Times New Roman"/>
          <w:lang w:val="en-US"/>
        </w:rPr>
        <w:t>др</w:t>
      </w:r>
      <w:proofErr w:type="spellEnd"/>
      <w:r>
        <w:rPr>
          <w:rFonts w:ascii="Times New Roman" w:hAnsi="Times New Roman" w:cs="Times New Roman"/>
          <w:lang w:val="en-US"/>
        </w:rPr>
        <w:t xml:space="preserve">.]. 2011. </w:t>
      </w:r>
      <w:r w:rsidRPr="00F91335">
        <w:rPr>
          <w:rFonts w:ascii="Times New Roman" w:hAnsi="Times New Roman" w:cs="Times New Roman"/>
          <w:lang w:val="en-US"/>
        </w:rPr>
        <w:t>Metal artifact reduction by dual energy computed tomography using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monoenergetic</w:t>
      </w:r>
      <w:proofErr w:type="spellEnd"/>
      <w:r>
        <w:rPr>
          <w:rFonts w:ascii="Times New Roman" w:hAnsi="Times New Roman" w:cs="Times New Roman"/>
          <w:lang w:val="en-US"/>
        </w:rPr>
        <w:t xml:space="preserve"> extrapolation. </w:t>
      </w:r>
      <w:r w:rsidRPr="00F91335">
        <w:rPr>
          <w:rFonts w:ascii="Times New Roman" w:hAnsi="Times New Roman" w:cs="Times New Roman"/>
          <w:lang w:val="en-US"/>
        </w:rPr>
        <w:t>Euro</w:t>
      </w:r>
      <w:r>
        <w:rPr>
          <w:rFonts w:ascii="Times New Roman" w:hAnsi="Times New Roman" w:cs="Times New Roman"/>
          <w:lang w:val="en-US"/>
        </w:rPr>
        <w:t xml:space="preserve">pean radiology. </w:t>
      </w:r>
      <w:r w:rsidRPr="00F91335">
        <w:rPr>
          <w:rFonts w:ascii="Times New Roman" w:hAnsi="Times New Roman" w:cs="Times New Roman"/>
          <w:lang w:val="en-US"/>
        </w:rPr>
        <w:t xml:space="preserve">V. 21, № 7. </w:t>
      </w:r>
      <w:r>
        <w:rPr>
          <w:rFonts w:ascii="Times New Roman" w:hAnsi="Times New Roman" w:cs="Times New Roman"/>
          <w:lang w:val="en-US"/>
        </w:rPr>
        <w:t>pp</w:t>
      </w:r>
      <w:r w:rsidRPr="00F91335">
        <w:rPr>
          <w:rFonts w:ascii="Times New Roman" w:hAnsi="Times New Roman" w:cs="Times New Roman"/>
          <w:lang w:val="en-US"/>
        </w:rPr>
        <w:t>. 1424</w:t>
      </w:r>
      <w:r>
        <w:rPr>
          <w:rFonts w:ascii="Times New Roman" w:hAnsi="Times New Roman" w:cs="Times New Roman"/>
          <w:lang w:val="en-US"/>
        </w:rPr>
        <w:t>-</w:t>
      </w:r>
      <w:r w:rsidRPr="00F91335">
        <w:rPr>
          <w:rFonts w:ascii="Times New Roman" w:hAnsi="Times New Roman" w:cs="Times New Roman"/>
          <w:lang w:val="en-US"/>
        </w:rPr>
        <w:t>1429</w:t>
      </w:r>
    </w:p>
    <w:p w:rsidR="002F480D" w:rsidRPr="0067369B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67369B">
        <w:rPr>
          <w:rFonts w:ascii="Times New Roman" w:hAnsi="Times New Roman" w:cs="Times New Roman"/>
          <w:lang w:val="en-US"/>
        </w:rPr>
        <w:t>Buls</w:t>
      </w:r>
      <w:proofErr w:type="spellEnd"/>
      <w:r w:rsidRPr="0067369B">
        <w:rPr>
          <w:rFonts w:ascii="Times New Roman" w:hAnsi="Times New Roman" w:cs="Times New Roman"/>
          <w:lang w:val="en-US"/>
        </w:rPr>
        <w:t xml:space="preserve"> N, et al. 2015 Contrast agent and radiation dose reduction in abdominal CT by a combination of low tube voltage and advanced image reconstruction algorithms. Eur</w:t>
      </w:r>
      <w:r>
        <w:rPr>
          <w:rFonts w:ascii="Times New Roman" w:hAnsi="Times New Roman" w:cs="Times New Roman"/>
          <w:lang w:val="en-US"/>
        </w:rPr>
        <w:t xml:space="preserve">opean </w:t>
      </w:r>
      <w:r w:rsidRPr="0067369B">
        <w:rPr>
          <w:rFonts w:ascii="Times New Roman" w:hAnsi="Times New Roman" w:cs="Times New Roman"/>
          <w:lang w:val="en-US"/>
        </w:rPr>
        <w:t>radiol</w:t>
      </w:r>
      <w:r>
        <w:rPr>
          <w:rFonts w:ascii="Times New Roman" w:hAnsi="Times New Roman" w:cs="Times New Roman"/>
          <w:lang w:val="en-US"/>
        </w:rPr>
        <w:t>ogy. V. 2, pp.</w:t>
      </w:r>
      <w:r w:rsidRPr="0067369B">
        <w:rPr>
          <w:rFonts w:ascii="Times New Roman" w:hAnsi="Times New Roman" w:cs="Times New Roman"/>
          <w:lang w:val="en-US"/>
        </w:rPr>
        <w:t>1023-</w:t>
      </w:r>
      <w:r>
        <w:rPr>
          <w:rFonts w:ascii="Times New Roman" w:hAnsi="Times New Roman" w:cs="Times New Roman"/>
          <w:lang w:val="en-US"/>
        </w:rPr>
        <w:t>10</w:t>
      </w:r>
      <w:r w:rsidRPr="0067369B">
        <w:rPr>
          <w:rFonts w:ascii="Times New Roman" w:hAnsi="Times New Roman" w:cs="Times New Roman"/>
          <w:lang w:val="en-US"/>
        </w:rPr>
        <w:t>31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Y. Zhang et al. 2007. </w:t>
      </w:r>
      <w:r w:rsidRPr="00F91335">
        <w:rPr>
          <w:rFonts w:ascii="Times New Roman" w:hAnsi="Times New Roman" w:cs="Times New Roman"/>
          <w:lang w:val="en-US"/>
        </w:rPr>
        <w:t xml:space="preserve">Reducing metal artifacts in cone-beam CT images by preprocessing projection </w:t>
      </w:r>
      <w:r>
        <w:rPr>
          <w:rFonts w:ascii="Times New Roman" w:hAnsi="Times New Roman" w:cs="Times New Roman"/>
          <w:lang w:val="en-US"/>
        </w:rPr>
        <w:t>data.</w:t>
      </w:r>
      <w:r w:rsidRPr="00F91335">
        <w:rPr>
          <w:rFonts w:ascii="Times New Roman" w:hAnsi="Times New Roman" w:cs="Times New Roman"/>
          <w:lang w:val="en-US"/>
        </w:rPr>
        <w:t xml:space="preserve"> International Journal</w:t>
      </w:r>
      <w:r>
        <w:rPr>
          <w:rFonts w:ascii="Times New Roman" w:hAnsi="Times New Roman" w:cs="Times New Roman"/>
          <w:lang w:val="en-US"/>
        </w:rPr>
        <w:t xml:space="preserve"> of Radiation Oncology Biology Physics. V</w:t>
      </w:r>
      <w:r w:rsidRPr="00F91335">
        <w:rPr>
          <w:rFonts w:ascii="Times New Roman" w:hAnsi="Times New Roman" w:cs="Times New Roman"/>
          <w:lang w:val="en-US"/>
        </w:rPr>
        <w:t>. 67, № 3.</w:t>
      </w:r>
      <w:r>
        <w:rPr>
          <w:rFonts w:ascii="Times New Roman" w:hAnsi="Times New Roman" w:cs="Times New Roman"/>
          <w:lang w:val="en-US"/>
        </w:rPr>
        <w:t xml:space="preserve"> pp</w:t>
      </w:r>
      <w:r w:rsidRPr="00F91335">
        <w:rPr>
          <w:rFonts w:ascii="Times New Roman" w:hAnsi="Times New Roman" w:cs="Times New Roman"/>
          <w:lang w:val="en-US"/>
        </w:rPr>
        <w:t>. 924</w:t>
      </w:r>
      <w:r>
        <w:rPr>
          <w:rFonts w:ascii="Times New Roman" w:hAnsi="Times New Roman" w:cs="Times New Roman"/>
          <w:lang w:val="en-US"/>
        </w:rPr>
        <w:t>-</w:t>
      </w:r>
      <w:r w:rsidRPr="00F91335">
        <w:rPr>
          <w:rFonts w:ascii="Times New Roman" w:hAnsi="Times New Roman" w:cs="Times New Roman"/>
          <w:lang w:val="en-US"/>
        </w:rPr>
        <w:t>932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6E60A9">
        <w:rPr>
          <w:rFonts w:ascii="Times New Roman" w:hAnsi="Times New Roman" w:cs="Times New Roman"/>
          <w:lang w:val="en-US"/>
        </w:rPr>
        <w:t>Nasirudin</w:t>
      </w:r>
      <w:proofErr w:type="spellEnd"/>
      <w:r w:rsidRPr="006E60A9">
        <w:rPr>
          <w:rFonts w:ascii="Times New Roman" w:hAnsi="Times New Roman" w:cs="Times New Roman"/>
          <w:lang w:val="en-US"/>
        </w:rPr>
        <w:t xml:space="preserve"> R. A. et al.</w:t>
      </w:r>
      <w:r>
        <w:rPr>
          <w:rFonts w:ascii="Times New Roman" w:hAnsi="Times New Roman" w:cs="Times New Roman"/>
          <w:lang w:val="en-US"/>
        </w:rPr>
        <w:t xml:space="preserve"> </w:t>
      </w:r>
      <w:r w:rsidRPr="006E60A9">
        <w:rPr>
          <w:rFonts w:ascii="Times New Roman" w:hAnsi="Times New Roman" w:cs="Times New Roman"/>
          <w:lang w:val="en-US"/>
        </w:rPr>
        <w:t>2015</w:t>
      </w:r>
      <w:r>
        <w:rPr>
          <w:rFonts w:ascii="Times New Roman" w:hAnsi="Times New Roman" w:cs="Times New Roman"/>
          <w:lang w:val="en-US"/>
        </w:rPr>
        <w:t>.</w:t>
      </w:r>
      <w:r w:rsidRPr="006E60A9">
        <w:rPr>
          <w:rFonts w:ascii="Times New Roman" w:hAnsi="Times New Roman" w:cs="Times New Roman"/>
          <w:lang w:val="en-US"/>
        </w:rPr>
        <w:t xml:space="preserve"> Reduction of metal artifact in single photon-counting computed tomography by spectral-driven iterative recons</w:t>
      </w:r>
      <w:r>
        <w:rPr>
          <w:rFonts w:ascii="Times New Roman" w:hAnsi="Times New Roman" w:cs="Times New Roman"/>
          <w:lang w:val="en-US"/>
        </w:rPr>
        <w:t xml:space="preserve">truction technique. </w:t>
      </w:r>
      <w:proofErr w:type="spellStart"/>
      <w:r>
        <w:rPr>
          <w:rFonts w:ascii="Times New Roman" w:hAnsi="Times New Roman" w:cs="Times New Roman"/>
          <w:lang w:val="en-US"/>
        </w:rPr>
        <w:t>PloS</w:t>
      </w:r>
      <w:proofErr w:type="spellEnd"/>
      <w:r>
        <w:rPr>
          <w:rFonts w:ascii="Times New Roman" w:hAnsi="Times New Roman" w:cs="Times New Roman"/>
          <w:lang w:val="en-US"/>
        </w:rPr>
        <w:t xml:space="preserve"> one. V. 10, №. 5.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67369B">
        <w:rPr>
          <w:rFonts w:ascii="Times New Roman" w:hAnsi="Times New Roman" w:cs="Times New Roman"/>
          <w:lang w:val="en-US"/>
        </w:rPr>
        <w:lastRenderedPageBreak/>
        <w:t>Park H. S. et al.</w:t>
      </w:r>
      <w:r>
        <w:rPr>
          <w:rFonts w:ascii="Times New Roman" w:hAnsi="Times New Roman" w:cs="Times New Roman"/>
          <w:lang w:val="en-US"/>
        </w:rPr>
        <w:t xml:space="preserve"> </w:t>
      </w:r>
      <w:r w:rsidRPr="0067369B">
        <w:rPr>
          <w:rFonts w:ascii="Times New Roman" w:hAnsi="Times New Roman" w:cs="Times New Roman"/>
          <w:lang w:val="en-US"/>
        </w:rPr>
        <w:t>2017</w:t>
      </w:r>
      <w:r>
        <w:rPr>
          <w:rFonts w:ascii="Times New Roman" w:hAnsi="Times New Roman" w:cs="Times New Roman"/>
          <w:lang w:val="en-US"/>
        </w:rPr>
        <w:t>.</w:t>
      </w:r>
      <w:r w:rsidRPr="006736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69B">
        <w:rPr>
          <w:rFonts w:ascii="Times New Roman" w:hAnsi="Times New Roman" w:cs="Times New Roman"/>
          <w:lang w:val="en-US"/>
        </w:rPr>
        <w:t>Sinogram</w:t>
      </w:r>
      <w:proofErr w:type="spellEnd"/>
      <w:r w:rsidRPr="0067369B">
        <w:rPr>
          <w:rFonts w:ascii="Times New Roman" w:hAnsi="Times New Roman" w:cs="Times New Roman"/>
          <w:lang w:val="en-US"/>
        </w:rPr>
        <w:t>-consistency learning in CT</w:t>
      </w:r>
      <w:r>
        <w:rPr>
          <w:rFonts w:ascii="Times New Roman" w:hAnsi="Times New Roman" w:cs="Times New Roman"/>
          <w:lang w:val="en-US"/>
        </w:rPr>
        <w:t xml:space="preserve"> for metal artifact reduction. </w:t>
      </w:r>
      <w:proofErr w:type="spellStart"/>
      <w:proofErr w:type="gramStart"/>
      <w:r w:rsidRPr="0067369B">
        <w:rPr>
          <w:rFonts w:ascii="Times New Roman" w:hAnsi="Times New Roman" w:cs="Times New Roman"/>
          <w:lang w:val="en-US"/>
        </w:rPr>
        <w:t>ar</w:t>
      </w:r>
      <w:r>
        <w:rPr>
          <w:rFonts w:ascii="Times New Roman" w:hAnsi="Times New Roman" w:cs="Times New Roman"/>
          <w:lang w:val="en-US"/>
        </w:rPr>
        <w:t>Xiv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preprint arXiv:1708.00607</w:t>
      </w:r>
      <w:r w:rsidRPr="0067369B">
        <w:rPr>
          <w:rFonts w:ascii="Times New Roman" w:hAnsi="Times New Roman" w:cs="Times New Roman"/>
          <w:lang w:val="en-US"/>
        </w:rPr>
        <w:t>.</w:t>
      </w:r>
    </w:p>
    <w:p w:rsidR="002F480D" w:rsidRPr="00282F17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282F17">
        <w:rPr>
          <w:rFonts w:ascii="Times New Roman" w:hAnsi="Times New Roman" w:cs="Times New Roman"/>
          <w:lang w:val="en-US"/>
        </w:rPr>
        <w:t>Zhang X., Wang J., Xing L. Metal artifact reduction in x</w:t>
      </w:r>
      <w:r w:rsidRPr="00282F17">
        <w:rPr>
          <w:rFonts w:ascii="Cambria Math" w:hAnsi="Cambria Math" w:cs="Cambria Math"/>
          <w:lang w:val="en-US"/>
        </w:rPr>
        <w:t>‐</w:t>
      </w:r>
      <w:r w:rsidRPr="00282F17">
        <w:rPr>
          <w:rFonts w:ascii="Times New Roman" w:hAnsi="Times New Roman" w:cs="Times New Roman"/>
          <w:lang w:val="en-US"/>
        </w:rPr>
        <w:t>ray computed tomography (CT) by constrained optimization //Medical physics. – 2011. – Т. 38. – №. 2. – С. 701-711.</w:t>
      </w:r>
    </w:p>
    <w:p w:rsidR="002F480D" w:rsidRPr="00282F17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282F17">
        <w:rPr>
          <w:rFonts w:ascii="Times New Roman" w:hAnsi="Times New Roman" w:cs="Times New Roman"/>
          <w:lang w:val="en-US"/>
        </w:rPr>
        <w:t>Sidky</w:t>
      </w:r>
      <w:proofErr w:type="spellEnd"/>
      <w:r w:rsidRPr="00282F17">
        <w:rPr>
          <w:rFonts w:ascii="Times New Roman" w:hAnsi="Times New Roman" w:cs="Times New Roman"/>
          <w:lang w:val="en-US"/>
        </w:rPr>
        <w:t xml:space="preserve"> E. Y., Pan X. Image reconstruction in circular cone-beam computed tomography by constrained, total-variation minimization //Physics in Medicine &amp; Biology. – 2008. – Т. 53. – №. 17. – С. 4777.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282F17">
        <w:rPr>
          <w:rFonts w:ascii="Times New Roman" w:hAnsi="Times New Roman" w:cs="Times New Roman"/>
          <w:lang w:val="en-US"/>
        </w:rPr>
        <w:t>Meyer E. et al. Normalized metal artifact reduction (NMAR) in computed tomography //Medical physics. – 2010. – Т. 37. – №. 10. – С. 5482-5493.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A001C">
        <w:rPr>
          <w:rFonts w:ascii="Times New Roman" w:hAnsi="Times New Roman" w:cs="Times New Roman"/>
          <w:lang w:val="en-US"/>
        </w:rPr>
        <w:t>Oehler</w:t>
      </w:r>
      <w:proofErr w:type="spellEnd"/>
      <w:r w:rsidRPr="003A001C">
        <w:rPr>
          <w:rFonts w:ascii="Times New Roman" w:hAnsi="Times New Roman" w:cs="Times New Roman"/>
          <w:lang w:val="en-US"/>
        </w:rPr>
        <w:t xml:space="preserve"> M., </w:t>
      </w:r>
      <w:proofErr w:type="spellStart"/>
      <w:r w:rsidRPr="003A001C">
        <w:rPr>
          <w:rFonts w:ascii="Times New Roman" w:hAnsi="Times New Roman" w:cs="Times New Roman"/>
          <w:lang w:val="en-US"/>
        </w:rPr>
        <w:t>Buzug</w:t>
      </w:r>
      <w:proofErr w:type="spellEnd"/>
      <w:r w:rsidRPr="003A001C">
        <w:rPr>
          <w:rFonts w:ascii="Times New Roman" w:hAnsi="Times New Roman" w:cs="Times New Roman"/>
          <w:lang w:val="en-US"/>
        </w:rPr>
        <w:t xml:space="preserve"> T. M. Statistical image reconstruction for inconsistent CT projection data //Methods of information in medicine. – 2007. – Т. 46. – №. 03. – С. 261-269.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3A59">
        <w:rPr>
          <w:rFonts w:ascii="Times New Roman" w:hAnsi="Times New Roman" w:cs="Times New Roman"/>
          <w:lang w:val="en-US"/>
        </w:rPr>
        <w:t>Chukalina</w:t>
      </w:r>
      <w:proofErr w:type="spellEnd"/>
      <w:r w:rsidRPr="00D73A59">
        <w:rPr>
          <w:rFonts w:ascii="Times New Roman" w:hAnsi="Times New Roman" w:cs="Times New Roman"/>
          <w:lang w:val="en-US"/>
        </w:rPr>
        <w:t xml:space="preserve"> M. V. et al. A Way </w:t>
      </w:r>
      <w:proofErr w:type="gramStart"/>
      <w:r w:rsidRPr="00D73A59">
        <w:rPr>
          <w:rFonts w:ascii="Times New Roman" w:hAnsi="Times New Roman" w:cs="Times New Roman"/>
          <w:lang w:val="en-US"/>
        </w:rPr>
        <w:t>To</w:t>
      </w:r>
      <w:proofErr w:type="gramEnd"/>
      <w:r w:rsidRPr="00D73A59">
        <w:rPr>
          <w:rFonts w:ascii="Times New Roman" w:hAnsi="Times New Roman" w:cs="Times New Roman"/>
          <w:lang w:val="en-US"/>
        </w:rPr>
        <w:t xml:space="preserve"> Reduce The Artifacts Caused By Intensely Absorbing Areas In Computed Tomography //ECMS. – 2015. – С. 527-531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3A59">
        <w:rPr>
          <w:rFonts w:ascii="Times New Roman" w:hAnsi="Times New Roman" w:cs="Times New Roman"/>
          <w:lang w:val="en-US"/>
        </w:rPr>
        <w:t>Chukalina</w:t>
      </w:r>
      <w:proofErr w:type="spellEnd"/>
      <w:r w:rsidRPr="00D73A59">
        <w:rPr>
          <w:rFonts w:ascii="Times New Roman" w:hAnsi="Times New Roman" w:cs="Times New Roman"/>
          <w:lang w:val="en-US"/>
        </w:rPr>
        <w:t xml:space="preserve"> M. et al. CT metal artifact reduction by soft inequality constraints //Eighth International Conference on Machine Vision (ICMV 2015). – International Society for Optics and Photonics, 2015. – Т. 9875. – С. 98751C</w:t>
      </w:r>
    </w:p>
    <w:p w:rsidR="002F480D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BC010D">
        <w:rPr>
          <w:rFonts w:ascii="Times New Roman" w:hAnsi="Times New Roman" w:cs="Times New Roman"/>
          <w:lang w:val="en-US"/>
        </w:rPr>
        <w:t>Brunetti A. et al. A library for X-ray–matter interaction cross sections for X-ray fluorescence applications //</w:t>
      </w:r>
      <w:proofErr w:type="spellStart"/>
      <w:r w:rsidRPr="00BC010D">
        <w:rPr>
          <w:rFonts w:ascii="Times New Roman" w:hAnsi="Times New Roman" w:cs="Times New Roman"/>
          <w:lang w:val="en-US"/>
        </w:rPr>
        <w:t>Spectrochimica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010D">
        <w:rPr>
          <w:rFonts w:ascii="Times New Roman" w:hAnsi="Times New Roman" w:cs="Times New Roman"/>
          <w:lang w:val="en-US"/>
        </w:rPr>
        <w:t>Acta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Part B: Atomic Spectroscopy. – 2004. – Т. 59. – №. 10-11. – С. 1725-1731.</w:t>
      </w:r>
    </w:p>
    <w:p w:rsidR="002F480D" w:rsidRPr="0067369B" w:rsidRDefault="002F480D" w:rsidP="002F480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BC010D">
        <w:rPr>
          <w:rFonts w:ascii="Times New Roman" w:hAnsi="Times New Roman" w:cs="Times New Roman"/>
          <w:lang w:val="en-US"/>
        </w:rPr>
        <w:t>van</w:t>
      </w:r>
      <w:proofErr w:type="gramEnd"/>
      <w:r w:rsidRPr="00BC01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010D">
        <w:rPr>
          <w:rFonts w:ascii="Times New Roman" w:hAnsi="Times New Roman" w:cs="Times New Roman"/>
          <w:lang w:val="en-US"/>
        </w:rPr>
        <w:t>Aarle</w:t>
      </w:r>
      <w:proofErr w:type="spellEnd"/>
      <w:r w:rsidRPr="00BC010D">
        <w:rPr>
          <w:rFonts w:ascii="Times New Roman" w:hAnsi="Times New Roman" w:cs="Times New Roman"/>
          <w:lang w:val="en-US"/>
        </w:rPr>
        <w:t xml:space="preserve"> W. et al. The ASTRA Toolbox: A platform for advanced algorithm development in electron tomography //Ultramicroscopy. – 2015. – Т. 157. – С. 35-47</w:t>
      </w:r>
    </w:p>
    <w:p w:rsidR="008057B1" w:rsidRDefault="008057B1" w:rsidP="0014561C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2F480D" w:rsidRDefault="002F480D" w:rsidP="002F480D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2F480D">
        <w:rPr>
          <w:rFonts w:ascii="Times New Roman" w:hAnsi="Times New Roman" w:cs="Times New Roman"/>
          <w:b/>
          <w:lang w:val="en-US"/>
        </w:rPr>
        <w:t>Information about authors</w:t>
      </w:r>
    </w:p>
    <w:p w:rsidR="002F480D" w:rsidRPr="002F480D" w:rsidRDefault="002F480D" w:rsidP="002F480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</w:t>
      </w:r>
      <w:r w:rsidRPr="00BE0CBC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E</w:t>
      </w:r>
      <w:r w:rsidRPr="00BE0CBC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lang w:val="en-US"/>
        </w:rPr>
        <w:t>Prun</w:t>
      </w:r>
      <w:proofErr w:type="spellEnd"/>
      <w:r w:rsidRPr="00BE0CBC">
        <w:rPr>
          <w:rFonts w:ascii="Times New Roman" w:hAnsi="Times New Roman" w:cs="Times New Roman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Moscow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institute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Physics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Technology</w:t>
      </w:r>
      <w:r w:rsidRPr="002F480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MIPT</w:t>
      </w:r>
      <w:r w:rsidRPr="002F480D">
        <w:rPr>
          <w:rFonts w:ascii="Times New Roman" w:hAnsi="Times New Roman" w:cs="Times New Roman"/>
          <w:lang w:val="en-US"/>
        </w:rPr>
        <w:t>).</w:t>
      </w:r>
      <w:proofErr w:type="gramEnd"/>
      <w:r w:rsidRPr="002F480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Phd</w:t>
      </w:r>
      <w:proofErr w:type="spellEnd"/>
      <w:r>
        <w:rPr>
          <w:rFonts w:ascii="Times New Roman" w:hAnsi="Times New Roman" w:cs="Times New Roman"/>
          <w:lang w:val="en-US"/>
        </w:rPr>
        <w:t xml:space="preserve"> Student</w:t>
      </w:r>
      <w:r w:rsidRPr="002F480D">
        <w:rPr>
          <w:rFonts w:ascii="Times New Roman" w:hAnsi="Times New Roman" w:cs="Times New Roman"/>
          <w:lang w:val="en-US"/>
        </w:rPr>
        <w:t>.</w:t>
      </w:r>
      <w:proofErr w:type="gramEnd"/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Number</w:t>
      </w:r>
      <w:r w:rsidRPr="00BE0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BE0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publications</w:t>
      </w:r>
      <w:r w:rsidRPr="00BE0CBC">
        <w:rPr>
          <w:rFonts w:ascii="Times New Roman" w:hAnsi="Times New Roman" w:cs="Times New Roman"/>
          <w:lang w:val="en-US"/>
        </w:rPr>
        <w:t xml:space="preserve">: 24. </w:t>
      </w:r>
      <w:r>
        <w:rPr>
          <w:rFonts w:ascii="Times New Roman" w:hAnsi="Times New Roman" w:cs="Times New Roman"/>
          <w:lang w:val="en-US"/>
        </w:rPr>
        <w:t>Interests</w:t>
      </w:r>
      <w:r w:rsidRPr="002F480D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computed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tomography</w:t>
      </w:r>
      <w:r w:rsidRPr="002F48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image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processing</w:t>
      </w:r>
      <w:r w:rsidRPr="002F48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numerical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optimization</w:t>
      </w:r>
      <w:r w:rsidRPr="002F48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machine</w:t>
      </w:r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learning</w:t>
      </w:r>
      <w:r w:rsidRPr="002F480D"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pattern</w:t>
      </w:r>
      <w:proofErr w:type="gramEnd"/>
      <w:r w:rsidRPr="002F48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recognition</w:t>
      </w:r>
      <w:r w:rsidRPr="002F480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</w:t>
      </w:r>
      <w:r w:rsidRPr="00D94D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D94DEE">
        <w:rPr>
          <w:rFonts w:ascii="Times New Roman" w:hAnsi="Times New Roman" w:cs="Times New Roman"/>
        </w:rPr>
        <w:t xml:space="preserve">: </w:t>
      </w:r>
      <w:hyperlink r:id="rId12" w:history="1">
        <w:r w:rsidRPr="00A7154F">
          <w:rPr>
            <w:rStyle w:val="af1"/>
            <w:rFonts w:ascii="Times New Roman" w:hAnsi="Times New Roman" w:cs="Times New Roman"/>
            <w:lang w:val="en-US"/>
          </w:rPr>
          <w:t>vicproon</w:t>
        </w:r>
        <w:r w:rsidRPr="00D94DEE">
          <w:rPr>
            <w:rStyle w:val="af1"/>
            <w:rFonts w:ascii="Times New Roman" w:hAnsi="Times New Roman" w:cs="Times New Roman"/>
          </w:rPr>
          <w:t>@</w:t>
        </w:r>
        <w:r w:rsidRPr="00A7154F">
          <w:rPr>
            <w:rStyle w:val="af1"/>
            <w:rFonts w:ascii="Times New Roman" w:hAnsi="Times New Roman" w:cs="Times New Roman"/>
            <w:lang w:val="en-US"/>
          </w:rPr>
          <w:t>gmail</w:t>
        </w:r>
        <w:r w:rsidRPr="00D94DEE">
          <w:rPr>
            <w:rStyle w:val="af1"/>
            <w:rFonts w:ascii="Times New Roman" w:hAnsi="Times New Roman" w:cs="Times New Roman"/>
          </w:rPr>
          <w:t>.</w:t>
        </w:r>
        <w:r w:rsidRPr="00A7154F">
          <w:rPr>
            <w:rStyle w:val="af1"/>
            <w:rFonts w:ascii="Times New Roman" w:hAnsi="Times New Roman" w:cs="Times New Roman"/>
            <w:lang w:val="en-US"/>
          </w:rPr>
          <w:t>com</w:t>
        </w:r>
      </w:hyperlink>
      <w:r w:rsidRPr="00D94DE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responsible author)</w:t>
      </w:r>
    </w:p>
    <w:sectPr w:rsidR="002F480D" w:rsidRPr="002F480D" w:rsidSect="00520F31">
      <w:footnotePr>
        <w:numFmt w:val="chicago"/>
      </w:footnotePr>
      <w:pgSz w:w="11906" w:h="16838"/>
      <w:pgMar w:top="2041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5B7" w:rsidRDefault="00FC45B7" w:rsidP="00B47E40">
      <w:pPr>
        <w:spacing w:after="0" w:line="240" w:lineRule="auto"/>
      </w:pPr>
      <w:r>
        <w:separator/>
      </w:r>
    </w:p>
  </w:endnote>
  <w:endnote w:type="continuationSeparator" w:id="0">
    <w:p w:rsidR="00FC45B7" w:rsidRDefault="00FC45B7" w:rsidP="00B4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5B7" w:rsidRDefault="00FC45B7" w:rsidP="00B47E40">
      <w:pPr>
        <w:spacing w:after="0" w:line="240" w:lineRule="auto"/>
      </w:pPr>
      <w:r>
        <w:separator/>
      </w:r>
    </w:p>
  </w:footnote>
  <w:footnote w:type="continuationSeparator" w:id="0">
    <w:p w:rsidR="00FC45B7" w:rsidRDefault="00FC45B7" w:rsidP="00B47E40">
      <w:pPr>
        <w:spacing w:after="0" w:line="240" w:lineRule="auto"/>
      </w:pPr>
      <w:r>
        <w:continuationSeparator/>
      </w:r>
    </w:p>
  </w:footnote>
  <w:footnote w:id="1">
    <w:p w:rsidR="009F6887" w:rsidRPr="000942FE" w:rsidRDefault="009F6887" w:rsidP="000942FE">
      <w:pPr>
        <w:pStyle w:val="a6"/>
        <w:rPr>
          <w:rFonts w:ascii="Times New Roman" w:hAnsi="Times New Roman" w:cs="Times New Roman"/>
        </w:rPr>
      </w:pPr>
      <w:r w:rsidRPr="000942FE">
        <w:rPr>
          <w:rStyle w:val="aa"/>
          <w:rFonts w:ascii="Times New Roman" w:hAnsi="Times New Roman" w:cs="Times New Roman"/>
        </w:rPr>
        <w:footnoteRef/>
      </w:r>
      <w:r w:rsidRPr="000942FE">
        <w:rPr>
          <w:rFonts w:ascii="Times New Roman" w:hAnsi="Times New Roman" w:cs="Times New Roman"/>
        </w:rPr>
        <w:t xml:space="preserve"> Работ</w:t>
      </w:r>
      <w:ins w:id="2" w:author="Marina" w:date="2018-07-13T17:06:00Z">
        <w:r w:rsidR="0061615E">
          <w:rPr>
            <w:rFonts w:ascii="Times New Roman" w:hAnsi="Times New Roman" w:cs="Times New Roman"/>
          </w:rPr>
          <w:t>ы</w:t>
        </w:r>
      </w:ins>
      <w:del w:id="3" w:author="Marina" w:date="2018-07-13T17:06:00Z">
        <w:r w:rsidRPr="000942FE" w:rsidDel="0061615E">
          <w:rPr>
            <w:rFonts w:ascii="Times New Roman" w:hAnsi="Times New Roman" w:cs="Times New Roman"/>
          </w:rPr>
          <w:delText>а</w:delText>
        </w:r>
      </w:del>
      <w:ins w:id="4" w:author="Marina" w:date="2018-07-13T17:05:00Z">
        <w:r w:rsidR="0061615E">
          <w:rPr>
            <w:rFonts w:ascii="Times New Roman" w:hAnsi="Times New Roman" w:cs="Times New Roman"/>
          </w:rPr>
          <w:t xml:space="preserve">, связанные с созданием </w:t>
        </w:r>
      </w:ins>
      <w:ins w:id="5" w:author="Marina" w:date="2018-07-13T17:06:00Z">
        <w:r w:rsidR="0061615E">
          <w:rPr>
            <w:rFonts w:ascii="Times New Roman" w:hAnsi="Times New Roman" w:cs="Times New Roman"/>
          </w:rPr>
          <w:t xml:space="preserve">использованного </w:t>
        </w:r>
      </w:ins>
      <w:proofErr w:type="spellStart"/>
      <w:ins w:id="6" w:author="Marina" w:date="2018-07-13T17:05:00Z">
        <w:r w:rsidR="0061615E">
          <w:rPr>
            <w:rFonts w:ascii="Times New Roman" w:hAnsi="Times New Roman" w:cs="Times New Roman"/>
          </w:rPr>
          <w:t>програмного</w:t>
        </w:r>
        <w:proofErr w:type="spellEnd"/>
        <w:r w:rsidR="0061615E">
          <w:rPr>
            <w:rFonts w:ascii="Times New Roman" w:hAnsi="Times New Roman" w:cs="Times New Roman"/>
          </w:rPr>
          <w:t xml:space="preserve"> обеспечения,</w:t>
        </w:r>
      </w:ins>
      <w:r w:rsidRPr="000942FE">
        <w:rPr>
          <w:rFonts w:ascii="Times New Roman" w:hAnsi="Times New Roman" w:cs="Times New Roman"/>
        </w:rPr>
        <w:t xml:space="preserve"> выполнен</w:t>
      </w:r>
      <w:ins w:id="7" w:author="Marina" w:date="2018-07-13T17:06:00Z">
        <w:r w:rsidR="0061615E">
          <w:rPr>
            <w:rFonts w:ascii="Times New Roman" w:hAnsi="Times New Roman" w:cs="Times New Roman"/>
          </w:rPr>
          <w:t>ы</w:t>
        </w:r>
      </w:ins>
      <w:del w:id="8" w:author="Marina" w:date="2018-07-13T17:06:00Z">
        <w:r w:rsidRPr="000942FE" w:rsidDel="0061615E">
          <w:rPr>
            <w:rFonts w:ascii="Times New Roman" w:hAnsi="Times New Roman" w:cs="Times New Roman"/>
          </w:rPr>
          <w:delText>а</w:delText>
        </w:r>
      </w:del>
      <w:r w:rsidRPr="000942FE">
        <w:rPr>
          <w:rFonts w:ascii="Times New Roman" w:hAnsi="Times New Roman" w:cs="Times New Roman"/>
        </w:rPr>
        <w:t xml:space="preserve"> при частичной финансовой поддержке РФФИ, </w:t>
      </w:r>
      <w:r w:rsidR="008057B1">
        <w:rPr>
          <w:rFonts w:ascii="Times New Roman" w:hAnsi="Times New Roman" w:cs="Times New Roman"/>
        </w:rPr>
        <w:t xml:space="preserve">проект </w:t>
      </w:r>
      <w:r w:rsidRPr="000942FE">
        <w:rPr>
          <w:rFonts w:ascii="Times New Roman" w:hAnsi="Times New Roman" w:cs="Times New Roman"/>
        </w:rPr>
        <w:t xml:space="preserve">№ </w:t>
      </w:r>
      <w:r w:rsidR="008057B1" w:rsidRPr="008057B1">
        <w:rPr>
          <w:rFonts w:ascii="Times New Roman" w:hAnsi="Times New Roman" w:cs="Times New Roman"/>
        </w:rPr>
        <w:t>17-29-03492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43CE"/>
    <w:multiLevelType w:val="hybridMultilevel"/>
    <w:tmpl w:val="7A28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235A8"/>
    <w:multiLevelType w:val="hybridMultilevel"/>
    <w:tmpl w:val="7A28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02056"/>
    <w:multiLevelType w:val="hybridMultilevel"/>
    <w:tmpl w:val="DBCA6A48"/>
    <w:lvl w:ilvl="0" w:tplc="739A7A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04F7A"/>
    <w:multiLevelType w:val="hybridMultilevel"/>
    <w:tmpl w:val="2640E7A8"/>
    <w:lvl w:ilvl="0" w:tplc="5C84C5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31"/>
    <w:rsid w:val="0000093E"/>
    <w:rsid w:val="000360EA"/>
    <w:rsid w:val="000446F7"/>
    <w:rsid w:val="000942FE"/>
    <w:rsid w:val="000B5D27"/>
    <w:rsid w:val="0014561C"/>
    <w:rsid w:val="00147C87"/>
    <w:rsid w:val="00166C77"/>
    <w:rsid w:val="00170518"/>
    <w:rsid w:val="001B48AB"/>
    <w:rsid w:val="00212163"/>
    <w:rsid w:val="00243443"/>
    <w:rsid w:val="00282F17"/>
    <w:rsid w:val="002A6A20"/>
    <w:rsid w:val="002C10B0"/>
    <w:rsid w:val="002F480D"/>
    <w:rsid w:val="00372638"/>
    <w:rsid w:val="003800DA"/>
    <w:rsid w:val="003A001C"/>
    <w:rsid w:val="003F4DF3"/>
    <w:rsid w:val="004061F1"/>
    <w:rsid w:val="00413A24"/>
    <w:rsid w:val="004228BC"/>
    <w:rsid w:val="00425724"/>
    <w:rsid w:val="00440F84"/>
    <w:rsid w:val="0044406F"/>
    <w:rsid w:val="00445BF7"/>
    <w:rsid w:val="00453F20"/>
    <w:rsid w:val="0049287C"/>
    <w:rsid w:val="00520F31"/>
    <w:rsid w:val="00542FC7"/>
    <w:rsid w:val="006109EE"/>
    <w:rsid w:val="0061615E"/>
    <w:rsid w:val="00635043"/>
    <w:rsid w:val="0065616F"/>
    <w:rsid w:val="00656B15"/>
    <w:rsid w:val="0066367F"/>
    <w:rsid w:val="0067369B"/>
    <w:rsid w:val="006A164D"/>
    <w:rsid w:val="006C31EA"/>
    <w:rsid w:val="006E60A9"/>
    <w:rsid w:val="0072103E"/>
    <w:rsid w:val="007359F3"/>
    <w:rsid w:val="007658EC"/>
    <w:rsid w:val="00772623"/>
    <w:rsid w:val="007C47B4"/>
    <w:rsid w:val="00803EAC"/>
    <w:rsid w:val="008057B1"/>
    <w:rsid w:val="00895CA0"/>
    <w:rsid w:val="0089777B"/>
    <w:rsid w:val="0094276E"/>
    <w:rsid w:val="00950FF9"/>
    <w:rsid w:val="009C42E1"/>
    <w:rsid w:val="009C6517"/>
    <w:rsid w:val="009F6887"/>
    <w:rsid w:val="00A62A36"/>
    <w:rsid w:val="00AC7D1E"/>
    <w:rsid w:val="00B0274E"/>
    <w:rsid w:val="00B16543"/>
    <w:rsid w:val="00B343C0"/>
    <w:rsid w:val="00B47E40"/>
    <w:rsid w:val="00B76B31"/>
    <w:rsid w:val="00BC010D"/>
    <w:rsid w:val="00BD1E6B"/>
    <w:rsid w:val="00BE0CBC"/>
    <w:rsid w:val="00C305E4"/>
    <w:rsid w:val="00C748DA"/>
    <w:rsid w:val="00C83450"/>
    <w:rsid w:val="00C86066"/>
    <w:rsid w:val="00CB025B"/>
    <w:rsid w:val="00CE319F"/>
    <w:rsid w:val="00D73A59"/>
    <w:rsid w:val="00D94DEE"/>
    <w:rsid w:val="00E0664C"/>
    <w:rsid w:val="00E24B3D"/>
    <w:rsid w:val="00E37467"/>
    <w:rsid w:val="00E54E16"/>
    <w:rsid w:val="00E83918"/>
    <w:rsid w:val="00EE76B1"/>
    <w:rsid w:val="00F01BC1"/>
    <w:rsid w:val="00F365AF"/>
    <w:rsid w:val="00F452C2"/>
    <w:rsid w:val="00F55D57"/>
    <w:rsid w:val="00F91335"/>
    <w:rsid w:val="00FC27DF"/>
    <w:rsid w:val="00FC45B7"/>
    <w:rsid w:val="00FD02D9"/>
    <w:rsid w:val="00FD33A4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EE"/>
  </w:style>
  <w:style w:type="paragraph" w:styleId="1">
    <w:name w:val="heading 1"/>
    <w:basedOn w:val="a"/>
    <w:next w:val="a"/>
    <w:link w:val="10"/>
    <w:uiPriority w:val="9"/>
    <w:qFormat/>
    <w:rsid w:val="00C3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E40"/>
  </w:style>
  <w:style w:type="paragraph" w:styleId="a6">
    <w:name w:val="footer"/>
    <w:basedOn w:val="a"/>
    <w:link w:val="a7"/>
    <w:uiPriority w:val="99"/>
    <w:unhideWhenUsed/>
    <w:rsid w:val="00B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7E40"/>
  </w:style>
  <w:style w:type="paragraph" w:styleId="a8">
    <w:name w:val="footnote text"/>
    <w:basedOn w:val="a"/>
    <w:link w:val="a9"/>
    <w:uiPriority w:val="99"/>
    <w:semiHidden/>
    <w:unhideWhenUsed/>
    <w:rsid w:val="0024344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4344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43443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4344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4344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4344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05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Placeholder Text"/>
    <w:basedOn w:val="a0"/>
    <w:uiPriority w:val="99"/>
    <w:semiHidden/>
    <w:rsid w:val="006C31EA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1B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48AB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8057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EE"/>
  </w:style>
  <w:style w:type="paragraph" w:styleId="1">
    <w:name w:val="heading 1"/>
    <w:basedOn w:val="a"/>
    <w:next w:val="a"/>
    <w:link w:val="10"/>
    <w:uiPriority w:val="9"/>
    <w:qFormat/>
    <w:rsid w:val="00C3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E40"/>
  </w:style>
  <w:style w:type="paragraph" w:styleId="a6">
    <w:name w:val="footer"/>
    <w:basedOn w:val="a"/>
    <w:link w:val="a7"/>
    <w:uiPriority w:val="99"/>
    <w:unhideWhenUsed/>
    <w:rsid w:val="00B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7E40"/>
  </w:style>
  <w:style w:type="paragraph" w:styleId="a8">
    <w:name w:val="footnote text"/>
    <w:basedOn w:val="a"/>
    <w:link w:val="a9"/>
    <w:uiPriority w:val="99"/>
    <w:semiHidden/>
    <w:unhideWhenUsed/>
    <w:rsid w:val="0024344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4344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43443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4344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4344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4344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05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Placeholder Text"/>
    <w:basedOn w:val="a0"/>
    <w:uiPriority w:val="99"/>
    <w:semiHidden/>
    <w:rsid w:val="006C31EA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1B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48AB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80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vicpro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cproon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F582FA6-4112-405A-89ED-0A3B75D8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3721</Words>
  <Characters>21210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msiuser</dc:creator>
  <cp:lastModifiedBy>Marina</cp:lastModifiedBy>
  <cp:revision>2</cp:revision>
  <dcterms:created xsi:type="dcterms:W3CDTF">2018-07-13T14:47:00Z</dcterms:created>
  <dcterms:modified xsi:type="dcterms:W3CDTF">2018-07-13T14:47:00Z</dcterms:modified>
</cp:coreProperties>
</file>